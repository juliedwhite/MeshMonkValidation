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95A60" w14:textId="604E4FD4" w:rsidR="00F47420" w:rsidRDefault="00F47420" w:rsidP="00386DCC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47420">
        <w:rPr>
          <w:rFonts w:ascii="Times New Roman" w:hAnsi="Times New Roman" w:cs="Times New Roman"/>
          <w:b/>
          <w:bCs/>
          <w:sz w:val="24"/>
        </w:rPr>
        <w:t>MeshMonk</w:t>
      </w:r>
      <w:proofErr w:type="spellEnd"/>
      <w:r w:rsidRPr="00F47420">
        <w:rPr>
          <w:rFonts w:ascii="Times New Roman" w:hAnsi="Times New Roman" w:cs="Times New Roman"/>
          <w:b/>
          <w:bCs/>
          <w:sz w:val="24"/>
        </w:rPr>
        <w:t xml:space="preserve">: open-source large-scale intensive </w:t>
      </w:r>
      <w:r w:rsidR="002F1E17">
        <w:rPr>
          <w:rFonts w:ascii="Times New Roman" w:hAnsi="Times New Roman" w:cs="Times New Roman"/>
          <w:b/>
          <w:bCs/>
          <w:sz w:val="24"/>
        </w:rPr>
        <w:t>3D facial</w:t>
      </w:r>
      <w:r w:rsidR="002F1E17" w:rsidRPr="00F47420">
        <w:rPr>
          <w:rFonts w:ascii="Times New Roman" w:hAnsi="Times New Roman" w:cs="Times New Roman"/>
          <w:b/>
          <w:bCs/>
          <w:sz w:val="24"/>
        </w:rPr>
        <w:t xml:space="preserve"> </w:t>
      </w:r>
      <w:r w:rsidRPr="00F47420">
        <w:rPr>
          <w:rFonts w:ascii="Times New Roman" w:hAnsi="Times New Roman" w:cs="Times New Roman"/>
          <w:b/>
          <w:bCs/>
          <w:sz w:val="24"/>
        </w:rPr>
        <w:t>phenotyping</w:t>
      </w:r>
    </w:p>
    <w:p w14:paraId="6B7A996C" w14:textId="77777777" w:rsidR="00386DCC" w:rsidRDefault="00386DCC" w:rsidP="00386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72D5F2" w14:textId="0894E6AE" w:rsidR="00F342E7" w:rsidRPr="00F12A0A" w:rsidRDefault="00386DCC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 w:rsidR="00C43FCA">
        <w:rPr>
          <w:rFonts w:ascii="Times New Roman" w:hAnsi="Times New Roman" w:cs="Times New Roman"/>
          <w:sz w:val="24"/>
          <w:szCs w:val="24"/>
        </w:rPr>
        <w:t xml:space="preserve">automatic landmarking; automated phenotyping; </w:t>
      </w:r>
      <w:r w:rsidR="00F12A0A">
        <w:rPr>
          <w:rFonts w:ascii="Times New Roman" w:hAnsi="Times New Roman" w:cs="Times New Roman"/>
          <w:sz w:val="24"/>
          <w:szCs w:val="24"/>
        </w:rPr>
        <w:t xml:space="preserve">non-rigid registration; </w:t>
      </w:r>
      <w:proofErr w:type="spellStart"/>
      <w:r w:rsidR="00F12A0A">
        <w:rPr>
          <w:rFonts w:ascii="Times New Roman" w:hAnsi="Times New Roman" w:cs="Times New Roman"/>
          <w:sz w:val="24"/>
          <w:szCs w:val="24"/>
        </w:rPr>
        <w:t>phenomics</w:t>
      </w:r>
      <w:proofErr w:type="spellEnd"/>
      <w:r w:rsidR="00F12A0A">
        <w:rPr>
          <w:rFonts w:ascii="Times New Roman" w:hAnsi="Times New Roman" w:cs="Times New Roman"/>
          <w:sz w:val="24"/>
          <w:szCs w:val="24"/>
        </w:rPr>
        <w:t>;</w:t>
      </w:r>
      <w:r w:rsidR="00C43FCA">
        <w:rPr>
          <w:rFonts w:ascii="Times New Roman" w:hAnsi="Times New Roman" w:cs="Times New Roman"/>
          <w:sz w:val="24"/>
          <w:szCs w:val="24"/>
        </w:rPr>
        <w:t xml:space="preserve"> morphometrics; </w:t>
      </w:r>
      <w:r w:rsidR="00F12A0A">
        <w:rPr>
          <w:rFonts w:ascii="Times New Roman" w:hAnsi="Times New Roman" w:cs="Times New Roman"/>
          <w:sz w:val="24"/>
          <w:szCs w:val="24"/>
        </w:rPr>
        <w:t>3D; face</w:t>
      </w:r>
    </w:p>
    <w:p w14:paraId="5D9BD135" w14:textId="54AC5127" w:rsidR="00386DCC" w:rsidRDefault="00386DCC" w:rsidP="00386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BBDD0F" w14:textId="3C58A25A" w:rsidR="00386DCC" w:rsidRPr="00386DCC" w:rsidRDefault="00386DCC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post-genomi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cs </w:t>
      </w:r>
      <w:r w:rsidR="000C3223">
        <w:rPr>
          <w:rFonts w:ascii="Times New Roman" w:hAnsi="Times New Roman" w:cs="Times New Roman"/>
          <w:sz w:val="24"/>
          <w:szCs w:val="24"/>
        </w:rPr>
        <w:t>era</w:t>
      </w:r>
      <w:r>
        <w:rPr>
          <w:rFonts w:ascii="Times New Roman" w:hAnsi="Times New Roman" w:cs="Times New Roman"/>
          <w:sz w:val="24"/>
          <w:szCs w:val="24"/>
        </w:rPr>
        <w:t xml:space="preserve">, an emphasis has been placed on </w:t>
      </w:r>
      <w:del w:id="1" w:author="arslan zaidi" w:date="2018-02-26T21:46:00Z">
        <w:r w:rsidDel="00E31DBE">
          <w:rPr>
            <w:rFonts w:ascii="Times New Roman" w:hAnsi="Times New Roman" w:cs="Times New Roman"/>
            <w:sz w:val="24"/>
            <w:szCs w:val="24"/>
          </w:rPr>
          <w:delText xml:space="preserve">understanding </w:delText>
        </w:r>
      </w:del>
      <w:ins w:id="2" w:author="arslan zaidi" w:date="2018-02-26T21:46:00Z">
        <w:r w:rsidR="00E31DBE">
          <w:rPr>
            <w:rFonts w:ascii="Times New Roman" w:hAnsi="Times New Roman" w:cs="Times New Roman"/>
            <w:sz w:val="24"/>
            <w:szCs w:val="24"/>
          </w:rPr>
          <w:t xml:space="preserve">disentangling </w:t>
        </w:r>
      </w:ins>
      <w:r>
        <w:rPr>
          <w:rFonts w:ascii="Times New Roman" w:hAnsi="Times New Roman" w:cs="Times New Roman"/>
          <w:sz w:val="24"/>
          <w:szCs w:val="24"/>
        </w:rPr>
        <w:t xml:space="preserve">‘genotype-phenotype’ connections so that </w:t>
      </w:r>
      <w:r w:rsidR="00F07567">
        <w:rPr>
          <w:rFonts w:ascii="Times New Roman" w:hAnsi="Times New Roman" w:cs="Times New Roman"/>
          <w:sz w:val="24"/>
          <w:szCs w:val="24"/>
        </w:rPr>
        <w:t xml:space="preserve">the biological basis of complex phenotypes </w:t>
      </w:r>
      <w:r>
        <w:rPr>
          <w:rFonts w:ascii="Times New Roman" w:hAnsi="Times New Roman" w:cs="Times New Roman"/>
          <w:sz w:val="24"/>
          <w:szCs w:val="24"/>
        </w:rPr>
        <w:t>can be</w:t>
      </w:r>
      <w:r w:rsidR="00F07567">
        <w:rPr>
          <w:rFonts w:ascii="Times New Roman" w:hAnsi="Times New Roman" w:cs="Times New Roman"/>
          <w:sz w:val="24"/>
          <w:szCs w:val="24"/>
        </w:rPr>
        <w:t xml:space="preserve"> </w:t>
      </w:r>
      <w:del w:id="3" w:author="arslan zaidi" w:date="2018-02-26T21:46:00Z">
        <w:r w:rsidR="00F07567" w:rsidDel="00E31DBE">
          <w:rPr>
            <w:rFonts w:ascii="Times New Roman" w:hAnsi="Times New Roman" w:cs="Times New Roman"/>
            <w:sz w:val="24"/>
            <w:szCs w:val="24"/>
          </w:rPr>
          <w:delText>explained</w:delText>
        </w:r>
      </w:del>
      <w:ins w:id="4" w:author="arslan zaidi" w:date="2018-02-26T21:46:00Z">
        <w:r w:rsidR="00E31DBE">
          <w:rPr>
            <w:rFonts w:ascii="Times New Roman" w:hAnsi="Times New Roman" w:cs="Times New Roman"/>
            <w:sz w:val="24"/>
            <w:szCs w:val="24"/>
          </w:rPr>
          <w:t>understood</w:t>
        </w:r>
      </w:ins>
      <w:r>
        <w:rPr>
          <w:rFonts w:ascii="Times New Roman" w:hAnsi="Times New Roman" w:cs="Times New Roman"/>
          <w:sz w:val="24"/>
          <w:szCs w:val="24"/>
        </w:rPr>
        <w:t xml:space="preserve">. </w:t>
      </w:r>
      <w:del w:id="5" w:author="arslan zaidi" w:date="2018-02-26T21:46:00Z">
        <w:r w:rsidDel="00E31DBE">
          <w:rPr>
            <w:rFonts w:ascii="Times New Roman" w:hAnsi="Times New Roman" w:cs="Times New Roman"/>
            <w:sz w:val="24"/>
            <w:szCs w:val="24"/>
          </w:rPr>
          <w:delText>However</w:delText>
        </w:r>
      </w:del>
      <w:ins w:id="6" w:author="arslan zaidi" w:date="2018-02-26T21:46:00Z">
        <w:r w:rsidR="00E31DBE">
          <w:rPr>
            <w:rFonts w:ascii="Times New Roman" w:hAnsi="Times New Roman" w:cs="Times New Roman"/>
            <w:sz w:val="24"/>
            <w:szCs w:val="24"/>
          </w:rPr>
          <w:t>While advances have been made to char</w:t>
        </w:r>
      </w:ins>
      <w:ins w:id="7" w:author="arslan zaidi" w:date="2018-02-26T21:47:00Z">
        <w:r w:rsidR="00E31DBE">
          <w:rPr>
            <w:rFonts w:ascii="Times New Roman" w:hAnsi="Times New Roman" w:cs="Times New Roman"/>
            <w:sz w:val="24"/>
            <w:szCs w:val="24"/>
          </w:rPr>
          <w:t>acterize genomic data on a high-throughput level</w:t>
        </w:r>
      </w:ins>
      <w:r>
        <w:rPr>
          <w:rFonts w:ascii="Times New Roman" w:hAnsi="Times New Roman" w:cs="Times New Roman"/>
          <w:sz w:val="24"/>
          <w:szCs w:val="24"/>
        </w:rPr>
        <w:t xml:space="preserve">, our ability to </w:t>
      </w:r>
      <w:del w:id="8" w:author="arslan zaidi" w:date="2018-02-26T21:47:00Z">
        <w:r w:rsidDel="00E31DBE">
          <w:rPr>
            <w:rFonts w:ascii="Times New Roman" w:hAnsi="Times New Roman" w:cs="Times New Roman"/>
            <w:sz w:val="24"/>
            <w:szCs w:val="24"/>
          </w:rPr>
          <w:delText xml:space="preserve">intensively </w:delText>
        </w:r>
      </w:del>
      <w:ins w:id="9" w:author="arslan zaidi" w:date="2018-02-26T21:47:00Z">
        <w:r w:rsidR="00E31DBE">
          <w:rPr>
            <w:rFonts w:ascii="Times New Roman" w:hAnsi="Times New Roman" w:cs="Times New Roman"/>
            <w:sz w:val="24"/>
            <w:szCs w:val="24"/>
          </w:rPr>
          <w:t xml:space="preserve">efficiently </w:t>
        </w:r>
      </w:ins>
      <w:r>
        <w:rPr>
          <w:rFonts w:ascii="Times New Roman" w:hAnsi="Times New Roman" w:cs="Times New Roman"/>
          <w:sz w:val="24"/>
          <w:szCs w:val="24"/>
        </w:rPr>
        <w:t>and comprehensively characterize</w:t>
      </w:r>
      <w:del w:id="10" w:author="arslan zaidi" w:date="2018-02-26T21:48:00Z">
        <w:r w:rsidDel="00E31DB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1" w:author="arslan zaidi" w:date="2018-02-26T21:48:00Z">
        <w:r w:rsidR="00E31DB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phenotyp</w:t>
      </w:r>
      <w:ins w:id="12" w:author="arslan zaidi" w:date="2018-02-26T21:48:00Z">
        <w:r w:rsidR="00E31DBE">
          <w:rPr>
            <w:rFonts w:ascii="Times New Roman" w:hAnsi="Times New Roman" w:cs="Times New Roman"/>
            <w:sz w:val="24"/>
            <w:szCs w:val="24"/>
          </w:rPr>
          <w:t>ic data</w:t>
        </w:r>
      </w:ins>
      <w:del w:id="13" w:author="arslan zaidi" w:date="2018-02-26T21:48:00Z">
        <w:r w:rsidDel="00E31DBE">
          <w:rPr>
            <w:rFonts w:ascii="Times New Roman" w:hAnsi="Times New Roman" w:cs="Times New Roman"/>
            <w:sz w:val="24"/>
            <w:szCs w:val="24"/>
          </w:rPr>
          <w:delText>es</w:delText>
        </w:r>
      </w:del>
      <w:r w:rsidR="004E42C6">
        <w:rPr>
          <w:rFonts w:ascii="Times New Roman" w:hAnsi="Times New Roman" w:cs="Times New Roman"/>
          <w:sz w:val="24"/>
          <w:szCs w:val="24"/>
        </w:rPr>
        <w:t xml:space="preserve"> </w:t>
      </w:r>
      <w:del w:id="14" w:author="arslan zaidi" w:date="2018-02-26T21:47:00Z">
        <w:r w:rsidR="004E42C6" w:rsidDel="00E31DBE">
          <w:rPr>
            <w:rFonts w:ascii="Times New Roman" w:hAnsi="Times New Roman" w:cs="Times New Roman"/>
            <w:sz w:val="24"/>
            <w:szCs w:val="24"/>
          </w:rPr>
          <w:delText>is limited</w:delText>
        </w:r>
      </w:del>
      <w:ins w:id="15" w:author="arslan zaidi" w:date="2018-02-26T21:47:00Z">
        <w:del w:id="16" w:author="Julie White" w:date="2018-02-26T23:05:00Z">
          <w:r w:rsidR="00E31DBE" w:rsidDel="005635A9">
            <w:rPr>
              <w:rFonts w:ascii="Times New Roman" w:hAnsi="Times New Roman" w:cs="Times New Roman"/>
              <w:sz w:val="24"/>
              <w:szCs w:val="24"/>
            </w:rPr>
            <w:delText>has</w:delText>
          </w:r>
        </w:del>
      </w:ins>
      <w:ins w:id="17" w:author="Julie White" w:date="2018-02-26T23:05:00Z">
        <w:r w:rsidR="005635A9">
          <w:rPr>
            <w:rFonts w:ascii="Times New Roman" w:hAnsi="Times New Roman" w:cs="Times New Roman"/>
            <w:sz w:val="24"/>
            <w:szCs w:val="24"/>
          </w:rPr>
          <w:t>is</w:t>
        </w:r>
      </w:ins>
      <w:ins w:id="18" w:author="arslan zaidi" w:date="2018-02-26T21:47:00Z">
        <w:r w:rsidR="00E31DBE">
          <w:rPr>
            <w:rFonts w:ascii="Times New Roman" w:hAnsi="Times New Roman" w:cs="Times New Roman"/>
            <w:sz w:val="24"/>
            <w:szCs w:val="24"/>
          </w:rPr>
          <w:t xml:space="preserve"> lagg</w:t>
        </w:r>
      </w:ins>
      <w:ins w:id="19" w:author="Julie White" w:date="2018-02-26T23:05:00Z">
        <w:r w:rsidR="005635A9">
          <w:rPr>
            <w:rFonts w:ascii="Times New Roman" w:hAnsi="Times New Roman" w:cs="Times New Roman"/>
            <w:sz w:val="24"/>
            <w:szCs w:val="24"/>
          </w:rPr>
          <w:t>ing</w:t>
        </w:r>
      </w:ins>
      <w:ins w:id="20" w:author="arslan zaidi" w:date="2018-02-26T21:47:00Z">
        <w:del w:id="21" w:author="Julie White" w:date="2018-02-26T23:05:00Z">
          <w:r w:rsidR="00E31DBE" w:rsidDel="005635A9">
            <w:rPr>
              <w:rFonts w:ascii="Times New Roman" w:hAnsi="Times New Roman" w:cs="Times New Roman"/>
              <w:sz w:val="24"/>
              <w:szCs w:val="24"/>
            </w:rPr>
            <w:delText>ed behind</w:delText>
          </w:r>
        </w:del>
      </w:ins>
      <w:r>
        <w:rPr>
          <w:rFonts w:ascii="Times New Roman" w:hAnsi="Times New Roman" w:cs="Times New Roman"/>
          <w:sz w:val="24"/>
          <w:szCs w:val="24"/>
        </w:rPr>
        <w:t xml:space="preserve">. Anthropometric studies of morphology have traditionally relied on a sparse set of landmarks manually placed </w:t>
      </w:r>
      <w:r w:rsidR="008C3F98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images</w:t>
      </w:r>
      <w:r w:rsidR="008C3F98">
        <w:rPr>
          <w:rFonts w:ascii="Times New Roman" w:hAnsi="Times New Roman" w:cs="Times New Roman"/>
          <w:sz w:val="24"/>
          <w:szCs w:val="24"/>
        </w:rPr>
        <w:t xml:space="preserve">, </w:t>
      </w:r>
      <w:del w:id="22" w:author="arslan zaidi" w:date="2018-02-26T21:48:00Z">
        <w:r w:rsidR="008C3F98" w:rsidDel="00E31DBE">
          <w:rPr>
            <w:rFonts w:ascii="Times New Roman" w:hAnsi="Times New Roman" w:cs="Times New Roman"/>
            <w:sz w:val="24"/>
            <w:szCs w:val="24"/>
          </w:rPr>
          <w:delText>then the analysis of these landmarks or</w:delText>
        </w:r>
      </w:del>
      <w:ins w:id="23" w:author="arslan zaidi" w:date="2018-02-26T21:48:00Z">
        <w:r w:rsidR="00E31DBE">
          <w:rPr>
            <w:rFonts w:ascii="Times New Roman" w:hAnsi="Times New Roman" w:cs="Times New Roman"/>
            <w:sz w:val="24"/>
            <w:szCs w:val="24"/>
          </w:rPr>
          <w:t>based on which linear</w:t>
        </w:r>
      </w:ins>
      <w:r w:rsidR="008C3F98">
        <w:rPr>
          <w:rFonts w:ascii="Times New Roman" w:hAnsi="Times New Roman" w:cs="Times New Roman"/>
          <w:sz w:val="24"/>
          <w:szCs w:val="24"/>
        </w:rPr>
        <w:t xml:space="preserve"> distances</w:t>
      </w:r>
      <w:ins w:id="24" w:author="arslan zaidi" w:date="2018-02-26T21:48:00Z">
        <w:r w:rsidR="00E31DBE">
          <w:rPr>
            <w:rFonts w:ascii="Times New Roman" w:hAnsi="Times New Roman" w:cs="Times New Roman"/>
            <w:sz w:val="24"/>
            <w:szCs w:val="24"/>
          </w:rPr>
          <w:t xml:space="preserve"> and angles are calculated, to be used</w:t>
        </w:r>
      </w:ins>
      <w:r w:rsidR="008C3F98">
        <w:rPr>
          <w:rFonts w:ascii="Times New Roman" w:hAnsi="Times New Roman" w:cs="Times New Roman"/>
          <w:sz w:val="24"/>
          <w:szCs w:val="24"/>
        </w:rPr>
        <w:t xml:space="preserve"> in </w:t>
      </w:r>
      <w:del w:id="25" w:author="arslan zaidi" w:date="2018-02-26T21:49:00Z">
        <w:r w:rsidDel="00E31DBE">
          <w:rPr>
            <w:rFonts w:ascii="Times New Roman" w:hAnsi="Times New Roman" w:cs="Times New Roman"/>
            <w:sz w:val="24"/>
            <w:szCs w:val="24"/>
          </w:rPr>
          <w:delText>candidate gene or genome-wide</w:delText>
        </w:r>
      </w:del>
      <w:ins w:id="26" w:author="arslan zaidi" w:date="2018-02-26T21:49:00Z">
        <w:r w:rsidR="00E31DBE">
          <w:rPr>
            <w:rFonts w:ascii="Times New Roman" w:hAnsi="Times New Roman" w:cs="Times New Roman"/>
            <w:sz w:val="24"/>
            <w:szCs w:val="24"/>
          </w:rPr>
          <w:t>downstream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ins w:id="27" w:author="arslan zaidi" w:date="2018-02-26T21:49:00Z">
        <w:r w:rsidR="00E31DBE">
          <w:rPr>
            <w:rFonts w:ascii="Times New Roman" w:hAnsi="Times New Roman" w:cs="Times New Roman"/>
            <w:sz w:val="24"/>
            <w:szCs w:val="24"/>
          </w:rPr>
          <w:t xml:space="preserve">genetic </w:t>
        </w:r>
      </w:ins>
      <w:r>
        <w:rPr>
          <w:rFonts w:ascii="Times New Roman" w:hAnsi="Times New Roman" w:cs="Times New Roman"/>
          <w:sz w:val="24"/>
          <w:szCs w:val="24"/>
        </w:rPr>
        <w:t>association studies</w:t>
      </w:r>
      <w:r w:rsidR="008C3F98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 xml:space="preserve">his requires the tedious </w:t>
      </w:r>
      <w:ins w:id="28" w:author="arslan zaidi" w:date="2018-02-26T21:49:00Z">
        <w:r w:rsidR="00E31DBE">
          <w:rPr>
            <w:rFonts w:ascii="Times New Roman" w:hAnsi="Times New Roman" w:cs="Times New Roman"/>
            <w:sz w:val="24"/>
            <w:szCs w:val="24"/>
          </w:rPr>
          <w:t xml:space="preserve">manual </w:t>
        </w:r>
      </w:ins>
      <w:r>
        <w:rPr>
          <w:rFonts w:ascii="Times New Roman" w:hAnsi="Times New Roman" w:cs="Times New Roman"/>
          <w:sz w:val="24"/>
          <w:szCs w:val="24"/>
        </w:rPr>
        <w:t xml:space="preserve">placement of landmarks on </w:t>
      </w:r>
      <w:r w:rsidR="002E5AC3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images</w:t>
      </w:r>
      <w:ins w:id="29" w:author="arslan zaidi" w:date="2018-02-26T21:49:00Z">
        <w:r w:rsidR="00E31DBE">
          <w:rPr>
            <w:rFonts w:ascii="Times New Roman" w:hAnsi="Times New Roman" w:cs="Times New Roman"/>
            <w:sz w:val="24"/>
            <w:szCs w:val="24"/>
          </w:rPr>
          <w:t>, a process which</w:t>
        </w:r>
      </w:ins>
      <w:del w:id="30" w:author="arslan zaidi" w:date="2018-02-26T21:49:00Z">
        <w:r w:rsidDel="00E31DB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8C3F98" w:rsidDel="00E31DBE">
          <w:rPr>
            <w:rFonts w:ascii="Times New Roman" w:hAnsi="Times New Roman" w:cs="Times New Roman"/>
            <w:sz w:val="24"/>
            <w:szCs w:val="24"/>
          </w:rPr>
          <w:delText>and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567">
        <w:rPr>
          <w:rFonts w:ascii="Times New Roman" w:hAnsi="Times New Roman" w:cs="Times New Roman"/>
          <w:sz w:val="24"/>
          <w:szCs w:val="24"/>
        </w:rPr>
        <w:t xml:space="preserve">is </w:t>
      </w:r>
      <w:r w:rsidR="00D6358A">
        <w:rPr>
          <w:rFonts w:ascii="Times New Roman" w:hAnsi="Times New Roman" w:cs="Times New Roman"/>
          <w:sz w:val="24"/>
          <w:szCs w:val="24"/>
        </w:rPr>
        <w:t xml:space="preserve">error prone and sensitive to </w:t>
      </w:r>
      <w:del w:id="31" w:author="arslan zaidi" w:date="2018-02-26T21:50:00Z">
        <w:r w:rsidR="00D6358A" w:rsidDel="00E31DBE">
          <w:rPr>
            <w:rFonts w:ascii="Times New Roman" w:hAnsi="Times New Roman" w:cs="Times New Roman"/>
            <w:sz w:val="24"/>
            <w:szCs w:val="24"/>
          </w:rPr>
          <w:delText xml:space="preserve">individual </w:delText>
        </w:r>
      </w:del>
      <w:r w:rsidR="00D6358A">
        <w:rPr>
          <w:rFonts w:ascii="Times New Roman" w:hAnsi="Times New Roman" w:cs="Times New Roman"/>
          <w:sz w:val="24"/>
          <w:szCs w:val="24"/>
        </w:rPr>
        <w:t xml:space="preserve">differences </w:t>
      </w:r>
      <w:del w:id="32" w:author="arslan zaidi" w:date="2018-02-26T21:50:00Z">
        <w:r w:rsidR="00D6358A" w:rsidDel="00E31DBE">
          <w:rPr>
            <w:rFonts w:ascii="Times New Roman" w:hAnsi="Times New Roman" w:cs="Times New Roman"/>
            <w:sz w:val="24"/>
            <w:szCs w:val="24"/>
          </w:rPr>
          <w:delText>based on</w:delText>
        </w:r>
      </w:del>
      <w:ins w:id="33" w:author="arslan zaidi" w:date="2018-02-26T21:50:00Z">
        <w:r w:rsidR="00E31DBE">
          <w:rPr>
            <w:rFonts w:ascii="Times New Roman" w:hAnsi="Times New Roman" w:cs="Times New Roman"/>
            <w:sz w:val="24"/>
            <w:szCs w:val="24"/>
          </w:rPr>
          <w:t>among</w:t>
        </w:r>
      </w:ins>
      <w:r w:rsidR="00D6358A">
        <w:rPr>
          <w:rFonts w:ascii="Times New Roman" w:hAnsi="Times New Roman" w:cs="Times New Roman"/>
          <w:sz w:val="24"/>
          <w:szCs w:val="24"/>
        </w:rPr>
        <w:t xml:space="preserve"> observer</w:t>
      </w:r>
      <w:ins w:id="34" w:author="arslan zaidi" w:date="2018-02-26T21:50:00Z">
        <w:r w:rsidR="00E31DBE">
          <w:rPr>
            <w:rFonts w:ascii="Times New Roman" w:hAnsi="Times New Roman" w:cs="Times New Roman"/>
            <w:sz w:val="24"/>
            <w:szCs w:val="24"/>
          </w:rPr>
          <w:t>s</w:t>
        </w:r>
      </w:ins>
      <w:r w:rsidR="00D6358A">
        <w:rPr>
          <w:rFonts w:ascii="Times New Roman" w:hAnsi="Times New Roman" w:cs="Times New Roman"/>
          <w:sz w:val="24"/>
          <w:szCs w:val="24"/>
        </w:rPr>
        <w:t xml:space="preserve">. Here, we report </w:t>
      </w:r>
      <w:r w:rsidR="002F1E17">
        <w:rPr>
          <w:rFonts w:ascii="Times New Roman" w:hAnsi="Times New Roman" w:cs="Times New Roman"/>
          <w:sz w:val="24"/>
          <w:szCs w:val="24"/>
        </w:rPr>
        <w:t xml:space="preserve">a </w:t>
      </w:r>
      <w:r w:rsidR="00D6358A">
        <w:rPr>
          <w:rFonts w:ascii="Times New Roman" w:hAnsi="Times New Roman" w:cs="Times New Roman"/>
          <w:sz w:val="24"/>
          <w:szCs w:val="24"/>
        </w:rPr>
        <w:t xml:space="preserve">toolbox for fast and </w:t>
      </w:r>
      <w:del w:id="35" w:author="arslan zaidi" w:date="2018-02-26T21:50:00Z">
        <w:r w:rsidR="00D6358A" w:rsidDel="00E31DBE">
          <w:rPr>
            <w:rFonts w:ascii="Times New Roman" w:hAnsi="Times New Roman" w:cs="Times New Roman"/>
            <w:sz w:val="24"/>
            <w:szCs w:val="24"/>
          </w:rPr>
          <w:delText xml:space="preserve">repeatable </w:delText>
        </w:r>
      </w:del>
      <w:ins w:id="36" w:author="arslan zaidi" w:date="2018-02-26T21:50:00Z">
        <w:r w:rsidR="00E31DBE">
          <w:rPr>
            <w:rFonts w:ascii="Times New Roman" w:hAnsi="Times New Roman" w:cs="Times New Roman"/>
            <w:sz w:val="24"/>
            <w:szCs w:val="24"/>
          </w:rPr>
          <w:t xml:space="preserve">reproducible </w:t>
        </w:r>
      </w:ins>
      <w:del w:id="37" w:author="arslan zaidi" w:date="2018-02-26T21:50:00Z">
        <w:r w:rsidR="00F07567" w:rsidDel="00E31DBE">
          <w:rPr>
            <w:rFonts w:ascii="Times New Roman" w:hAnsi="Times New Roman" w:cs="Times New Roman"/>
            <w:sz w:val="24"/>
            <w:szCs w:val="24"/>
          </w:rPr>
          <w:delText>dense</w:delText>
        </w:r>
        <w:r w:rsidR="00D6358A" w:rsidDel="00E31DB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38" w:author="arslan zaidi" w:date="2018-02-26T21:50:00Z">
        <w:r w:rsidR="00E31DBE">
          <w:rPr>
            <w:rFonts w:ascii="Times New Roman" w:hAnsi="Times New Roman" w:cs="Times New Roman"/>
            <w:sz w:val="24"/>
            <w:szCs w:val="24"/>
          </w:rPr>
          <w:t xml:space="preserve">high-throughput </w:t>
        </w:r>
      </w:ins>
      <w:r w:rsidR="00D6358A">
        <w:rPr>
          <w:rFonts w:ascii="Times New Roman" w:hAnsi="Times New Roman" w:cs="Times New Roman"/>
          <w:sz w:val="24"/>
          <w:szCs w:val="24"/>
        </w:rPr>
        <w:t xml:space="preserve">phenotyping of 3D images. </w:t>
      </w:r>
      <w:ins w:id="39" w:author="arslan zaidi" w:date="2018-02-26T21:51:00Z">
        <w:r w:rsidR="00E31DBE">
          <w:rPr>
            <w:rFonts w:ascii="Times New Roman" w:hAnsi="Times New Roman" w:cs="Times New Roman"/>
            <w:sz w:val="24"/>
            <w:szCs w:val="24"/>
          </w:rPr>
          <w:t>While w</w:t>
        </w:r>
      </w:ins>
      <w:del w:id="40" w:author="arslan zaidi" w:date="2018-02-26T21:51:00Z">
        <w:r w:rsidR="00D6358A" w:rsidDel="00E31DBE">
          <w:rPr>
            <w:rFonts w:ascii="Times New Roman" w:hAnsi="Times New Roman" w:cs="Times New Roman"/>
            <w:sz w:val="24"/>
            <w:szCs w:val="24"/>
          </w:rPr>
          <w:delText>W</w:delText>
        </w:r>
      </w:del>
      <w:r w:rsidR="00D6358A">
        <w:rPr>
          <w:rFonts w:ascii="Times New Roman" w:hAnsi="Times New Roman" w:cs="Times New Roman"/>
          <w:sz w:val="24"/>
          <w:szCs w:val="24"/>
        </w:rPr>
        <w:t>e</w:t>
      </w:r>
      <w:ins w:id="41" w:author="arslan zaidi" w:date="2018-02-26T21:51:00Z">
        <w:r w:rsidR="00E31DBE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="00E31DBE">
          <w:rPr>
            <w:rFonts w:ascii="Times New Roman" w:hAnsi="Times New Roman" w:cs="Times New Roman"/>
            <w:sz w:val="24"/>
            <w:szCs w:val="24"/>
          </w:rPr>
          <w:t>demonstrate</w:t>
        </w:r>
        <w:proofErr w:type="gramEnd"/>
        <w:r w:rsidR="00E31DBE">
          <w:rPr>
            <w:rFonts w:ascii="Times New Roman" w:hAnsi="Times New Roman" w:cs="Times New Roman"/>
            <w:sz w:val="24"/>
            <w:szCs w:val="24"/>
          </w:rPr>
          <w:t xml:space="preserve"> the utility</w:t>
        </w:r>
      </w:ins>
      <w:r w:rsidR="00D6358A">
        <w:rPr>
          <w:rFonts w:ascii="Times New Roman" w:hAnsi="Times New Roman" w:cs="Times New Roman"/>
          <w:sz w:val="24"/>
          <w:szCs w:val="24"/>
        </w:rPr>
        <w:t xml:space="preserve"> </w:t>
      </w:r>
      <w:del w:id="42" w:author="arslan zaidi" w:date="2018-02-26T21:51:00Z">
        <w:r w:rsidR="00F07567" w:rsidDel="00E31DBE">
          <w:rPr>
            <w:rFonts w:ascii="Times New Roman" w:hAnsi="Times New Roman" w:cs="Times New Roman"/>
            <w:sz w:val="24"/>
            <w:szCs w:val="24"/>
          </w:rPr>
          <w:delText>have</w:delText>
        </w:r>
        <w:r w:rsidR="00D6358A" w:rsidDel="00E31DB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F07567" w:rsidDel="00E31DBE">
          <w:rPr>
            <w:rFonts w:ascii="Times New Roman" w:hAnsi="Times New Roman" w:cs="Times New Roman"/>
            <w:sz w:val="24"/>
            <w:szCs w:val="24"/>
          </w:rPr>
          <w:delText>validated</w:delText>
        </w:r>
      </w:del>
      <w:ins w:id="43" w:author="arslan zaidi" w:date="2018-02-26T21:51:00Z">
        <w:r w:rsidR="00E31DBE">
          <w:rPr>
            <w:rFonts w:ascii="Times New Roman" w:hAnsi="Times New Roman" w:cs="Times New Roman"/>
            <w:sz w:val="24"/>
            <w:szCs w:val="24"/>
          </w:rPr>
          <w:t>of</w:t>
        </w:r>
      </w:ins>
      <w:r w:rsidR="00F07567">
        <w:rPr>
          <w:rFonts w:ascii="Times New Roman" w:hAnsi="Times New Roman" w:cs="Times New Roman"/>
          <w:sz w:val="24"/>
          <w:szCs w:val="24"/>
        </w:rPr>
        <w:t xml:space="preserve"> </w:t>
      </w:r>
      <w:r w:rsidR="00D6358A">
        <w:rPr>
          <w:rFonts w:ascii="Times New Roman" w:hAnsi="Times New Roman" w:cs="Times New Roman"/>
          <w:sz w:val="24"/>
          <w:szCs w:val="24"/>
        </w:rPr>
        <w:t xml:space="preserve">this method </w:t>
      </w:r>
      <w:r w:rsidR="002F1E17">
        <w:rPr>
          <w:rFonts w:ascii="Times New Roman" w:hAnsi="Times New Roman" w:cs="Times New Roman"/>
          <w:sz w:val="24"/>
          <w:szCs w:val="24"/>
        </w:rPr>
        <w:t xml:space="preserve">using </w:t>
      </w:r>
      <w:r w:rsidR="00D6358A">
        <w:rPr>
          <w:rFonts w:ascii="Times New Roman" w:hAnsi="Times New Roman" w:cs="Times New Roman"/>
          <w:sz w:val="24"/>
          <w:szCs w:val="24"/>
        </w:rPr>
        <w:t xml:space="preserve">3D facial images, </w:t>
      </w:r>
      <w:del w:id="44" w:author="arslan zaidi" w:date="2018-02-26T21:51:00Z">
        <w:r w:rsidR="002E5AC3" w:rsidDel="00E31DBE">
          <w:rPr>
            <w:rFonts w:ascii="Times New Roman" w:hAnsi="Times New Roman" w:cs="Times New Roman"/>
            <w:sz w:val="24"/>
            <w:szCs w:val="24"/>
          </w:rPr>
          <w:delText>al</w:delText>
        </w:r>
        <w:r w:rsidR="00D6358A" w:rsidDel="00E31DBE">
          <w:rPr>
            <w:rFonts w:ascii="Times New Roman" w:hAnsi="Times New Roman" w:cs="Times New Roman"/>
            <w:sz w:val="24"/>
            <w:szCs w:val="24"/>
          </w:rPr>
          <w:delText xml:space="preserve">though </w:delText>
        </w:r>
      </w:del>
      <w:r w:rsidR="00D6358A">
        <w:rPr>
          <w:rFonts w:ascii="Times New Roman" w:hAnsi="Times New Roman" w:cs="Times New Roman"/>
          <w:sz w:val="24"/>
          <w:szCs w:val="24"/>
        </w:rPr>
        <w:t xml:space="preserve">the procedure can also be applied to 3D </w:t>
      </w:r>
      <w:r w:rsidR="002F1E17">
        <w:rPr>
          <w:rFonts w:ascii="Times New Roman" w:hAnsi="Times New Roman" w:cs="Times New Roman"/>
          <w:sz w:val="24"/>
          <w:szCs w:val="24"/>
        </w:rPr>
        <w:t xml:space="preserve">scans </w:t>
      </w:r>
      <w:ins w:id="45" w:author="arslan zaidi" w:date="2018-02-26T21:51:00Z">
        <w:r w:rsidR="00E31DBE">
          <w:rPr>
            <w:rFonts w:ascii="Times New Roman" w:hAnsi="Times New Roman" w:cs="Times New Roman"/>
            <w:sz w:val="24"/>
            <w:szCs w:val="24"/>
          </w:rPr>
          <w:t>of</w:t>
        </w:r>
      </w:ins>
      <w:del w:id="46" w:author="arslan zaidi" w:date="2018-02-26T21:51:00Z">
        <w:r w:rsidR="002F1E17" w:rsidDel="00E31DBE">
          <w:rPr>
            <w:rFonts w:ascii="Times New Roman" w:hAnsi="Times New Roman" w:cs="Times New Roman"/>
            <w:sz w:val="24"/>
            <w:szCs w:val="24"/>
          </w:rPr>
          <w:delText>capturing</w:delText>
        </w:r>
      </w:del>
      <w:r w:rsidR="002F1E17">
        <w:rPr>
          <w:rFonts w:ascii="Times New Roman" w:hAnsi="Times New Roman" w:cs="Times New Roman"/>
          <w:sz w:val="24"/>
          <w:szCs w:val="24"/>
        </w:rPr>
        <w:t xml:space="preserve"> </w:t>
      </w:r>
      <w:del w:id="47" w:author="arslan zaidi" w:date="2018-02-26T21:51:00Z">
        <w:r w:rsidR="009F4167" w:rsidDel="00E31DBE">
          <w:rPr>
            <w:rFonts w:ascii="Times New Roman" w:hAnsi="Times New Roman" w:cs="Times New Roman"/>
            <w:sz w:val="24"/>
            <w:szCs w:val="24"/>
          </w:rPr>
          <w:delText>different</w:delText>
        </w:r>
        <w:r w:rsidR="002F1E17" w:rsidDel="00E31DB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48" w:author="arslan zaidi" w:date="2018-02-26T21:51:00Z">
        <w:r w:rsidR="00E31DBE">
          <w:rPr>
            <w:rFonts w:ascii="Times New Roman" w:hAnsi="Times New Roman" w:cs="Times New Roman"/>
            <w:sz w:val="24"/>
            <w:szCs w:val="24"/>
          </w:rPr>
          <w:t xml:space="preserve">other </w:t>
        </w:r>
      </w:ins>
      <w:ins w:id="49" w:author="arslan zaidi" w:date="2018-02-26T21:52:00Z">
        <w:r w:rsidR="00E31DBE">
          <w:rPr>
            <w:rFonts w:ascii="Times New Roman" w:hAnsi="Times New Roman" w:cs="Times New Roman"/>
            <w:sz w:val="24"/>
            <w:szCs w:val="24"/>
          </w:rPr>
          <w:t xml:space="preserve">complex </w:t>
        </w:r>
      </w:ins>
      <w:r w:rsidR="002F1E17">
        <w:rPr>
          <w:rFonts w:ascii="Times New Roman" w:hAnsi="Times New Roman" w:cs="Times New Roman"/>
          <w:sz w:val="24"/>
          <w:szCs w:val="24"/>
        </w:rPr>
        <w:t xml:space="preserve">morphological structures such as </w:t>
      </w:r>
      <w:r w:rsidR="00D6358A">
        <w:rPr>
          <w:rFonts w:ascii="Times New Roman" w:hAnsi="Times New Roman" w:cs="Times New Roman"/>
          <w:sz w:val="24"/>
          <w:szCs w:val="24"/>
        </w:rPr>
        <w:t>the</w:t>
      </w:r>
      <w:r w:rsidR="002F1E17">
        <w:rPr>
          <w:rFonts w:ascii="Times New Roman" w:hAnsi="Times New Roman" w:cs="Times New Roman"/>
          <w:sz w:val="24"/>
          <w:szCs w:val="24"/>
        </w:rPr>
        <w:t xml:space="preserve"> human</w:t>
      </w:r>
      <w:r w:rsidR="00D6358A">
        <w:rPr>
          <w:rFonts w:ascii="Times New Roman" w:hAnsi="Times New Roman" w:cs="Times New Roman"/>
          <w:sz w:val="24"/>
          <w:szCs w:val="24"/>
        </w:rPr>
        <w:t xml:space="preserve"> brain </w:t>
      </w:r>
      <w:r w:rsidR="002F1E17">
        <w:rPr>
          <w:rFonts w:ascii="Times New Roman" w:hAnsi="Times New Roman" w:cs="Times New Roman"/>
          <w:sz w:val="24"/>
          <w:szCs w:val="24"/>
        </w:rPr>
        <w:t>and skeletal bones</w:t>
      </w:r>
      <w:r w:rsidR="00D635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1452B8" w14:textId="2B94A76B" w:rsidR="00A510B4" w:rsidRDefault="00A510B4" w:rsidP="00386D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698D4" w14:textId="53E210A2" w:rsidR="00D6358A" w:rsidRDefault="00B102FC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facial image</w:t>
      </w:r>
      <w:r w:rsidR="00F07567">
        <w:rPr>
          <w:rFonts w:ascii="Times New Roman" w:hAnsi="Times New Roman" w:cs="Times New Roman"/>
          <w:sz w:val="24"/>
          <w:szCs w:val="24"/>
        </w:rPr>
        <w:t xml:space="preserve"> (target)</w:t>
      </w:r>
      <w:r>
        <w:rPr>
          <w:rFonts w:ascii="Times New Roman" w:hAnsi="Times New Roman" w:cs="Times New Roman"/>
          <w:sz w:val="24"/>
          <w:szCs w:val="24"/>
        </w:rPr>
        <w:t xml:space="preserve"> with five crude positioning landmarks, a rigid registration </w:t>
      </w:r>
      <w:r w:rsidR="00994E07">
        <w:rPr>
          <w:rFonts w:ascii="Times New Roman" w:hAnsi="Times New Roman" w:cs="Times New Roman"/>
          <w:sz w:val="24"/>
          <w:szCs w:val="24"/>
        </w:rPr>
        <w:t xml:space="preserve">is first used </w:t>
      </w:r>
      <w:r>
        <w:rPr>
          <w:rFonts w:ascii="Times New Roman" w:hAnsi="Times New Roman" w:cs="Times New Roman"/>
          <w:sz w:val="24"/>
          <w:szCs w:val="24"/>
        </w:rPr>
        <w:t xml:space="preserve">to orient an anthropometric mask </w:t>
      </w:r>
      <w:r w:rsidR="00D81353">
        <w:rPr>
          <w:rFonts w:ascii="Times New Roman" w:hAnsi="Times New Roman" w:cs="Times New Roman"/>
          <w:sz w:val="24"/>
          <w:szCs w:val="24"/>
        </w:rPr>
        <w:t xml:space="preserve">(reference) </w:t>
      </w:r>
      <w:r>
        <w:rPr>
          <w:rFonts w:ascii="Times New Roman" w:hAnsi="Times New Roman" w:cs="Times New Roman"/>
          <w:sz w:val="24"/>
          <w:szCs w:val="24"/>
        </w:rPr>
        <w:t xml:space="preserve">to the target scan. Then, using a weighted k-nearest neighbors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-elastic transformation model, the </w:t>
      </w:r>
      <w:r w:rsidR="006268DE"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is transformed to fit the specific shape of the target. For facial scans, this results in homologous spatially dense (N=7,160) quasi-landmark configurations for all 3D images. </w:t>
      </w:r>
      <w:r w:rsidR="00F07567">
        <w:rPr>
          <w:rFonts w:ascii="Times New Roman" w:hAnsi="Times New Roman" w:cs="Times New Roman"/>
          <w:sz w:val="24"/>
          <w:szCs w:val="24"/>
        </w:rPr>
        <w:t>As validation</w:t>
      </w:r>
      <w:r w:rsidR="00F12A0A">
        <w:rPr>
          <w:rFonts w:ascii="Times New Roman" w:hAnsi="Times New Roman" w:cs="Times New Roman"/>
          <w:sz w:val="24"/>
          <w:szCs w:val="24"/>
        </w:rPr>
        <w:t xml:space="preserve">, </w:t>
      </w:r>
      <w:r w:rsidR="004E42C6">
        <w:rPr>
          <w:rFonts w:ascii="Times New Roman" w:hAnsi="Times New Roman" w:cs="Times New Roman"/>
          <w:sz w:val="24"/>
          <w:szCs w:val="24"/>
        </w:rPr>
        <w:t xml:space="preserve">a dataset </w:t>
      </w:r>
      <w:r w:rsidR="00132E0F">
        <w:rPr>
          <w:rFonts w:ascii="Times New Roman" w:hAnsi="Times New Roman" w:cs="Times New Roman"/>
          <w:sz w:val="24"/>
          <w:szCs w:val="24"/>
        </w:rPr>
        <w:t>(N=</w:t>
      </w:r>
      <w:r w:rsidR="00D16288">
        <w:rPr>
          <w:rFonts w:ascii="Times New Roman" w:hAnsi="Times New Roman" w:cs="Times New Roman"/>
          <w:sz w:val="24"/>
          <w:szCs w:val="24"/>
        </w:rPr>
        <w:t>40</w:t>
      </w:r>
      <w:r w:rsidR="00132E0F">
        <w:rPr>
          <w:rFonts w:ascii="Times New Roman" w:hAnsi="Times New Roman" w:cs="Times New Roman"/>
          <w:sz w:val="24"/>
          <w:szCs w:val="24"/>
        </w:rPr>
        <w:t xml:space="preserve">) </w:t>
      </w:r>
      <w:r w:rsidR="007D5785">
        <w:rPr>
          <w:rFonts w:ascii="Times New Roman" w:hAnsi="Times New Roman" w:cs="Times New Roman"/>
          <w:sz w:val="24"/>
          <w:szCs w:val="24"/>
        </w:rPr>
        <w:t xml:space="preserve">with </w:t>
      </w:r>
      <w:r w:rsidR="004E42C6">
        <w:rPr>
          <w:rFonts w:ascii="Times New Roman" w:hAnsi="Times New Roman" w:cs="Times New Roman"/>
          <w:sz w:val="24"/>
          <w:szCs w:val="24"/>
        </w:rPr>
        <w:t xml:space="preserve">19 manually-placed landmarks was </w:t>
      </w:r>
      <w:r w:rsidR="00F12A0A">
        <w:rPr>
          <w:rFonts w:ascii="Times New Roman" w:hAnsi="Times New Roman" w:cs="Times New Roman"/>
          <w:sz w:val="24"/>
          <w:szCs w:val="24"/>
        </w:rPr>
        <w:t xml:space="preserve">superimposed onto the </w:t>
      </w:r>
      <w:r w:rsidR="006268DE">
        <w:rPr>
          <w:rFonts w:ascii="Times New Roman" w:hAnsi="Times New Roman" w:cs="Times New Roman"/>
          <w:sz w:val="24"/>
          <w:szCs w:val="24"/>
        </w:rPr>
        <w:t>reference</w:t>
      </w:r>
      <w:r w:rsidR="008C3F98">
        <w:rPr>
          <w:rFonts w:ascii="Times New Roman" w:hAnsi="Times New Roman" w:cs="Times New Roman"/>
          <w:sz w:val="24"/>
          <w:szCs w:val="24"/>
        </w:rPr>
        <w:t xml:space="preserve"> to identify the closest barycentric coordinate on the mask</w:t>
      </w:r>
      <w:r w:rsidR="00F12A0A">
        <w:rPr>
          <w:rFonts w:ascii="Times New Roman" w:hAnsi="Times New Roman" w:cs="Times New Roman"/>
          <w:sz w:val="24"/>
          <w:szCs w:val="24"/>
        </w:rPr>
        <w:t xml:space="preserve">. These </w:t>
      </w:r>
      <w:r w:rsidR="008C3F98">
        <w:rPr>
          <w:rFonts w:ascii="Times New Roman" w:hAnsi="Times New Roman" w:cs="Times New Roman"/>
          <w:sz w:val="24"/>
          <w:szCs w:val="24"/>
        </w:rPr>
        <w:t>coordinates</w:t>
      </w:r>
      <w:r w:rsidR="00F12A0A">
        <w:rPr>
          <w:rFonts w:ascii="Times New Roman" w:hAnsi="Times New Roman" w:cs="Times New Roman"/>
          <w:sz w:val="24"/>
          <w:szCs w:val="24"/>
        </w:rPr>
        <w:t xml:space="preserve"> were then projected back onto the training faces</w:t>
      </w:r>
      <w:ins w:id="50" w:author="Julie White" w:date="2018-02-26T23:06:00Z">
        <w:r w:rsidR="005635A9">
          <w:rPr>
            <w:rFonts w:ascii="Times New Roman" w:hAnsi="Times New Roman" w:cs="Times New Roman"/>
            <w:sz w:val="24"/>
            <w:szCs w:val="24"/>
          </w:rPr>
          <w:t xml:space="preserve"> in a leave-one-out method </w:t>
        </w:r>
      </w:ins>
      <w:del w:id="51" w:author="Julie White" w:date="2018-02-26T23:06:00Z">
        <w:r w:rsidR="00F12A0A" w:rsidDel="005635A9">
          <w:rPr>
            <w:rFonts w:ascii="Times New Roman" w:hAnsi="Times New Roman" w:cs="Times New Roman"/>
            <w:sz w:val="24"/>
            <w:szCs w:val="24"/>
          </w:rPr>
          <w:delText>, as well as a</w:delText>
        </w:r>
      </w:del>
      <w:ins w:id="52" w:author="arslan zaidi" w:date="2018-02-26T21:52:00Z">
        <w:del w:id="53" w:author="Julie White" w:date="2018-02-26T23:06:00Z">
          <w:r w:rsidR="00E31DBE" w:rsidDel="005635A9">
            <w:rPr>
              <w:rFonts w:ascii="Times New Roman" w:hAnsi="Times New Roman" w:cs="Times New Roman"/>
              <w:sz w:val="24"/>
              <w:szCs w:val="24"/>
            </w:rPr>
            <w:delText>n independent</w:delText>
          </w:r>
        </w:del>
      </w:ins>
      <w:del w:id="54" w:author="Julie White" w:date="2018-02-26T23:06:00Z">
        <w:r w:rsidR="00F12A0A" w:rsidDel="005635A9">
          <w:rPr>
            <w:rFonts w:ascii="Times New Roman" w:hAnsi="Times New Roman" w:cs="Times New Roman"/>
            <w:sz w:val="24"/>
            <w:szCs w:val="24"/>
          </w:rPr>
          <w:delText xml:space="preserve"> new set of 20 faces, </w:delText>
        </w:r>
      </w:del>
      <w:r w:rsidR="00F12A0A">
        <w:rPr>
          <w:rFonts w:ascii="Times New Roman" w:hAnsi="Times New Roman" w:cs="Times New Roman"/>
          <w:sz w:val="24"/>
          <w:szCs w:val="24"/>
        </w:rPr>
        <w:t>and the manual and automatic landmark placements</w:t>
      </w:r>
      <w:r w:rsidR="006268DE">
        <w:rPr>
          <w:rFonts w:ascii="Times New Roman" w:hAnsi="Times New Roman" w:cs="Times New Roman"/>
          <w:sz w:val="24"/>
          <w:szCs w:val="24"/>
        </w:rPr>
        <w:t xml:space="preserve"> </w:t>
      </w:r>
      <w:r w:rsidR="00F12A0A">
        <w:rPr>
          <w:rFonts w:ascii="Times New Roman" w:hAnsi="Times New Roman" w:cs="Times New Roman"/>
          <w:sz w:val="24"/>
          <w:szCs w:val="24"/>
        </w:rPr>
        <w:t xml:space="preserve">compared. </w:t>
      </w:r>
    </w:p>
    <w:p w14:paraId="036E80C3" w14:textId="187FCF21" w:rsidR="00A510B4" w:rsidRDefault="00A510B4" w:rsidP="00386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97778" w14:textId="20ADDF47" w:rsidR="004E42C6" w:rsidRPr="00994E07" w:rsidRDefault="00DD7D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D38">
        <w:rPr>
          <w:rFonts w:ascii="Times New Roman" w:hAnsi="Times New Roman" w:cs="Times New Roman"/>
          <w:sz w:val="24"/>
          <w:szCs w:val="24"/>
        </w:rPr>
        <w:t xml:space="preserve">We demonstrate that this method is </w:t>
      </w:r>
      <w:r w:rsidR="00994E07">
        <w:rPr>
          <w:rFonts w:ascii="Times New Roman" w:hAnsi="Times New Roman" w:cs="Times New Roman"/>
          <w:sz w:val="24"/>
          <w:szCs w:val="24"/>
        </w:rPr>
        <w:t>highly accurate</w:t>
      </w:r>
      <w:r>
        <w:rPr>
          <w:rFonts w:ascii="Times New Roman" w:hAnsi="Times New Roman" w:cs="Times New Roman"/>
          <w:sz w:val="24"/>
          <w:szCs w:val="24"/>
        </w:rPr>
        <w:t>, with an average Euclidean distance between the manual and automatic placements of ~1.</w:t>
      </w:r>
      <w:r w:rsidR="009C097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mm</w:t>
      </w:r>
      <w:r w:rsidR="00994E07">
        <w:rPr>
          <w:rFonts w:ascii="Times New Roman" w:hAnsi="Times New Roman" w:cs="Times New Roman"/>
          <w:sz w:val="24"/>
          <w:szCs w:val="24"/>
        </w:rPr>
        <w:t xml:space="preserve">. </w:t>
      </w:r>
      <w:r w:rsidR="009C097A">
        <w:rPr>
          <w:rFonts w:ascii="Times New Roman" w:hAnsi="Times New Roman" w:cs="Times New Roman"/>
          <w:sz w:val="24"/>
          <w:szCs w:val="24"/>
        </w:rPr>
        <w:t>The process is robust</w:t>
      </w:r>
      <w:ins w:id="55" w:author="arslan zaidi" w:date="2018-02-26T21:53:00Z">
        <w:r w:rsidR="00E31DBE">
          <w:rPr>
            <w:rFonts w:ascii="Times New Roman" w:hAnsi="Times New Roman" w:cs="Times New Roman"/>
            <w:sz w:val="24"/>
            <w:szCs w:val="24"/>
          </w:rPr>
          <w:t xml:space="preserve"> to variation due to</w:t>
        </w:r>
      </w:ins>
      <w:del w:id="56" w:author="arslan zaidi" w:date="2018-02-26T21:53:00Z">
        <w:r w:rsidR="009C097A" w:rsidDel="00E31DBE">
          <w:rPr>
            <w:rFonts w:ascii="Times New Roman" w:hAnsi="Times New Roman" w:cs="Times New Roman"/>
            <w:sz w:val="24"/>
            <w:szCs w:val="24"/>
          </w:rPr>
          <w:delText xml:space="preserve">, even for </w:delText>
        </w:r>
        <w:r w:rsidR="008C3F98" w:rsidDel="00E31DBE">
          <w:rPr>
            <w:rFonts w:ascii="Times New Roman" w:hAnsi="Times New Roman" w:cs="Times New Roman"/>
            <w:sz w:val="24"/>
            <w:szCs w:val="24"/>
          </w:rPr>
          <w:delText>varying</w:delText>
        </w:r>
      </w:del>
      <w:r w:rsidR="008C3F98">
        <w:rPr>
          <w:rFonts w:ascii="Times New Roman" w:hAnsi="Times New Roman" w:cs="Times New Roman"/>
          <w:sz w:val="24"/>
          <w:szCs w:val="24"/>
        </w:rPr>
        <w:t xml:space="preserve"> s</w:t>
      </w:r>
      <w:r w:rsidR="009C097A">
        <w:rPr>
          <w:rFonts w:ascii="Times New Roman" w:hAnsi="Times New Roman" w:cs="Times New Roman"/>
          <w:sz w:val="24"/>
          <w:szCs w:val="24"/>
        </w:rPr>
        <w:t>can</w:t>
      </w:r>
      <w:r w:rsidR="008C3F98">
        <w:rPr>
          <w:rFonts w:ascii="Times New Roman" w:hAnsi="Times New Roman" w:cs="Times New Roman"/>
          <w:sz w:val="24"/>
          <w:szCs w:val="24"/>
        </w:rPr>
        <w:t xml:space="preserve"> quality</w:t>
      </w:r>
      <w:r w:rsidR="009C097A">
        <w:rPr>
          <w:rFonts w:ascii="Times New Roman" w:hAnsi="Times New Roman" w:cs="Times New Roman"/>
          <w:sz w:val="24"/>
          <w:szCs w:val="24"/>
        </w:rPr>
        <w:t xml:space="preserve">, camera systems, and </w:t>
      </w:r>
      <w:ins w:id="57" w:author="arslan zaidi" w:date="2018-02-26T21:53:00Z">
        <w:r w:rsidR="00E31DBE">
          <w:rPr>
            <w:rFonts w:ascii="Times New Roman" w:hAnsi="Times New Roman" w:cs="Times New Roman"/>
            <w:sz w:val="24"/>
            <w:szCs w:val="24"/>
          </w:rPr>
          <w:t xml:space="preserve">genetic </w:t>
        </w:r>
      </w:ins>
      <w:r w:rsidR="009C097A">
        <w:rPr>
          <w:rFonts w:ascii="Times New Roman" w:hAnsi="Times New Roman" w:cs="Times New Roman"/>
          <w:sz w:val="24"/>
          <w:szCs w:val="24"/>
        </w:rPr>
        <w:t>ancestr</w:t>
      </w:r>
      <w:ins w:id="58" w:author="arslan zaidi" w:date="2018-02-26T21:53:00Z">
        <w:r w:rsidR="00E31DBE">
          <w:rPr>
            <w:rFonts w:ascii="Times New Roman" w:hAnsi="Times New Roman" w:cs="Times New Roman"/>
            <w:sz w:val="24"/>
            <w:szCs w:val="24"/>
          </w:rPr>
          <w:t>y</w:t>
        </w:r>
      </w:ins>
      <w:del w:id="59" w:author="arslan zaidi" w:date="2018-02-26T21:53:00Z">
        <w:r w:rsidR="009C097A" w:rsidDel="00E31DBE">
          <w:rPr>
            <w:rFonts w:ascii="Times New Roman" w:hAnsi="Times New Roman" w:cs="Times New Roman"/>
            <w:sz w:val="24"/>
            <w:szCs w:val="24"/>
          </w:rPr>
          <w:delText>ies</w:delText>
        </w:r>
      </w:del>
      <w:r w:rsidR="009C097A">
        <w:rPr>
          <w:rFonts w:ascii="Times New Roman" w:hAnsi="Times New Roman" w:cs="Times New Roman"/>
          <w:sz w:val="24"/>
          <w:szCs w:val="24"/>
        </w:rPr>
        <w:t>. Though validated using 19 landmarks</w:t>
      </w:r>
      <w:ins w:id="60" w:author="arslan zaidi" w:date="2018-02-26T21:54:00Z">
        <w:r w:rsidR="00FC7DB3">
          <w:rPr>
            <w:rFonts w:ascii="Times New Roman" w:hAnsi="Times New Roman" w:cs="Times New Roman"/>
            <w:sz w:val="24"/>
            <w:szCs w:val="24"/>
          </w:rPr>
          <w:t xml:space="preserve"> for comparison with traditional methods</w:t>
        </w:r>
      </w:ins>
      <w:r w:rsidR="009C097A">
        <w:rPr>
          <w:rFonts w:ascii="Times New Roman" w:hAnsi="Times New Roman" w:cs="Times New Roman"/>
          <w:sz w:val="24"/>
          <w:szCs w:val="24"/>
        </w:rPr>
        <w:t xml:space="preserve">, </w:t>
      </w:r>
      <w:del w:id="61" w:author="arslan zaidi" w:date="2018-02-26T21:54:00Z">
        <w:r w:rsidR="009C097A" w:rsidDel="00FC7DB3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  <w:r w:rsidR="00BA25A6" w:rsidDel="00FC7DB3">
          <w:rPr>
            <w:rFonts w:ascii="Times New Roman" w:hAnsi="Times New Roman" w:cs="Times New Roman"/>
            <w:sz w:val="24"/>
            <w:szCs w:val="24"/>
          </w:rPr>
          <w:delText xml:space="preserve">true contribution of </w:delText>
        </w:r>
      </w:del>
      <w:r w:rsidR="00BA25A6">
        <w:rPr>
          <w:rFonts w:ascii="Times New Roman" w:hAnsi="Times New Roman" w:cs="Times New Roman"/>
          <w:sz w:val="24"/>
          <w:szCs w:val="24"/>
        </w:rPr>
        <w:t xml:space="preserve">this method </w:t>
      </w:r>
      <w:del w:id="62" w:author="arslan zaidi" w:date="2018-02-26T21:54:00Z">
        <w:r w:rsidR="00BA25A6" w:rsidDel="00FC7DB3">
          <w:rPr>
            <w:rFonts w:ascii="Times New Roman" w:hAnsi="Times New Roman" w:cs="Times New Roman"/>
            <w:sz w:val="24"/>
            <w:szCs w:val="24"/>
          </w:rPr>
          <w:delText>is that</w:delText>
        </w:r>
        <w:r w:rsidR="008C3F98" w:rsidDel="00FC7DB3">
          <w:rPr>
            <w:rFonts w:ascii="Times New Roman" w:hAnsi="Times New Roman" w:cs="Times New Roman"/>
            <w:sz w:val="24"/>
            <w:szCs w:val="24"/>
          </w:rPr>
          <w:delText xml:space="preserve"> it </w:delText>
        </w:r>
      </w:del>
      <w:r w:rsidR="00BA25A6">
        <w:rPr>
          <w:rFonts w:ascii="Times New Roman" w:hAnsi="Times New Roman" w:cs="Times New Roman"/>
          <w:sz w:val="24"/>
          <w:szCs w:val="24"/>
        </w:rPr>
        <w:t xml:space="preserve">allows for automated dense phenotyping, freeing the researcher from the use of a limited number of landmarks and allowing them to </w:t>
      </w:r>
      <w:r w:rsidR="00994E07">
        <w:rPr>
          <w:rFonts w:ascii="Times New Roman" w:hAnsi="Times New Roman" w:cs="Times New Roman"/>
          <w:sz w:val="24"/>
          <w:szCs w:val="24"/>
        </w:rPr>
        <w:t xml:space="preserve">comprehensively </w:t>
      </w:r>
      <w:r w:rsidR="00BA25A6">
        <w:rPr>
          <w:rFonts w:ascii="Times New Roman" w:hAnsi="Times New Roman" w:cs="Times New Roman"/>
          <w:sz w:val="24"/>
          <w:szCs w:val="24"/>
        </w:rPr>
        <w:t xml:space="preserve">explore variations in surface shape. </w:t>
      </w:r>
      <w:r w:rsidR="00F07567">
        <w:rPr>
          <w:rFonts w:ascii="Times New Roman" w:hAnsi="Times New Roman" w:cs="Times New Roman"/>
          <w:sz w:val="24"/>
          <w:szCs w:val="24"/>
        </w:rPr>
        <w:t xml:space="preserve">This expansion opens up an exciting avenue of </w:t>
      </w:r>
      <w:r w:rsidR="00E5600B">
        <w:rPr>
          <w:rFonts w:ascii="Times New Roman" w:hAnsi="Times New Roman" w:cs="Times New Roman"/>
          <w:sz w:val="24"/>
          <w:szCs w:val="24"/>
        </w:rPr>
        <w:t>study</w:t>
      </w:r>
      <w:r w:rsidR="00F07567">
        <w:rPr>
          <w:rFonts w:ascii="Times New Roman" w:hAnsi="Times New Roman" w:cs="Times New Roman"/>
          <w:sz w:val="24"/>
          <w:szCs w:val="24"/>
        </w:rPr>
        <w:t xml:space="preserve"> in assessing genomic and </w:t>
      </w:r>
      <w:proofErr w:type="spellStart"/>
      <w:r w:rsidR="00F07567">
        <w:rPr>
          <w:rFonts w:ascii="Times New Roman" w:hAnsi="Times New Roman" w:cs="Times New Roman"/>
          <w:sz w:val="24"/>
          <w:szCs w:val="24"/>
        </w:rPr>
        <w:t>phenomic</w:t>
      </w:r>
      <w:proofErr w:type="spellEnd"/>
      <w:r w:rsidR="00F07567">
        <w:rPr>
          <w:rFonts w:ascii="Times New Roman" w:hAnsi="Times New Roman" w:cs="Times New Roman"/>
          <w:sz w:val="24"/>
          <w:szCs w:val="24"/>
        </w:rPr>
        <w:t xml:space="preserve"> data to better understand the genetic </w:t>
      </w:r>
      <w:r w:rsidR="00994E07">
        <w:rPr>
          <w:rFonts w:ascii="Times New Roman" w:hAnsi="Times New Roman" w:cs="Times New Roman"/>
          <w:sz w:val="24"/>
          <w:szCs w:val="24"/>
        </w:rPr>
        <w:t>contributions</w:t>
      </w:r>
      <w:r w:rsidR="00F07567">
        <w:rPr>
          <w:rFonts w:ascii="Times New Roman" w:hAnsi="Times New Roman" w:cs="Times New Roman"/>
          <w:sz w:val="24"/>
          <w:szCs w:val="24"/>
        </w:rPr>
        <w:t xml:space="preserve"> </w:t>
      </w:r>
      <w:r w:rsidR="00994E07">
        <w:rPr>
          <w:rFonts w:ascii="Times New Roman" w:hAnsi="Times New Roman" w:cs="Times New Roman"/>
          <w:sz w:val="24"/>
          <w:szCs w:val="24"/>
        </w:rPr>
        <w:t>to</w:t>
      </w:r>
      <w:r w:rsidR="00F07567">
        <w:rPr>
          <w:rFonts w:ascii="Times New Roman" w:hAnsi="Times New Roman" w:cs="Times New Roman"/>
          <w:sz w:val="24"/>
          <w:szCs w:val="24"/>
        </w:rPr>
        <w:t xml:space="preserve"> complex morphological traits.</w:t>
      </w:r>
    </w:p>
    <w:sectPr w:rsidR="004E42C6" w:rsidRPr="00994E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2C456" w14:textId="77777777" w:rsidR="00317E74" w:rsidRDefault="00317E74" w:rsidP="00386DCC">
      <w:pPr>
        <w:spacing w:after="0" w:line="240" w:lineRule="auto"/>
      </w:pPr>
      <w:r>
        <w:separator/>
      </w:r>
    </w:p>
  </w:endnote>
  <w:endnote w:type="continuationSeparator" w:id="0">
    <w:p w14:paraId="21761FB8" w14:textId="77777777" w:rsidR="00317E74" w:rsidRDefault="00317E74" w:rsidP="0038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86A6C" w14:textId="77777777" w:rsidR="00317E74" w:rsidRDefault="00317E74" w:rsidP="00386DCC">
      <w:pPr>
        <w:spacing w:after="0" w:line="240" w:lineRule="auto"/>
      </w:pPr>
      <w:r>
        <w:separator/>
      </w:r>
    </w:p>
  </w:footnote>
  <w:footnote w:type="continuationSeparator" w:id="0">
    <w:p w14:paraId="164A7F73" w14:textId="77777777" w:rsidR="00317E74" w:rsidRDefault="00317E74" w:rsidP="00386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76361" w14:textId="2E2B5BFC" w:rsidR="00386DCC" w:rsidRPr="00386DCC" w:rsidRDefault="00386DCC">
    <w:pPr>
      <w:pStyle w:val="Header"/>
      <w:rPr>
        <w:rFonts w:ascii="Times New Roman" w:hAnsi="Times New Roman" w:cs="Times New Roman"/>
        <w:sz w:val="24"/>
      </w:rPr>
    </w:pPr>
    <w:r w:rsidRPr="00386DCC">
      <w:rPr>
        <w:rFonts w:ascii="Times New Roman" w:hAnsi="Times New Roman" w:cs="Times New Roman"/>
        <w:sz w:val="24"/>
      </w:rPr>
      <w:t xml:space="preserve">Frontiers in Genetics </w:t>
    </w:r>
    <w:r w:rsidR="0043207D">
      <w:rPr>
        <w:rFonts w:ascii="Times New Roman" w:hAnsi="Times New Roman" w:cs="Times New Roman"/>
        <w:sz w:val="24"/>
      </w:rPr>
      <w:t>Technology</w:t>
    </w:r>
    <w:r w:rsidRPr="00386DCC">
      <w:rPr>
        <w:rFonts w:ascii="Times New Roman" w:hAnsi="Times New Roman" w:cs="Times New Roman"/>
        <w:sz w:val="24"/>
      </w:rPr>
      <w:t xml:space="preserve"> </w:t>
    </w:r>
    <w:r w:rsidR="0043207D">
      <w:rPr>
        <w:rFonts w:ascii="Times New Roman" w:hAnsi="Times New Roman" w:cs="Times New Roman"/>
        <w:sz w:val="24"/>
      </w:rPr>
      <w:t>Report</w:t>
    </w:r>
    <w:r>
      <w:rPr>
        <w:rFonts w:ascii="Times New Roman" w:hAnsi="Times New Roman" w:cs="Times New Roman"/>
        <w:sz w:val="24"/>
      </w:rPr>
      <w:t xml:space="preserve"> Abstract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slan zaidi">
    <w15:presenceInfo w15:providerId="Windows Live" w15:userId="9a021cff16d68ba7"/>
  </w15:person>
  <w15:person w15:author="Julie White">
    <w15:presenceInfo w15:providerId="Windows Live" w15:userId="fb992c2cae0130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2E7"/>
    <w:rsid w:val="000C3223"/>
    <w:rsid w:val="00132E0F"/>
    <w:rsid w:val="00175034"/>
    <w:rsid w:val="00222FCB"/>
    <w:rsid w:val="002E5AC3"/>
    <w:rsid w:val="002F1E17"/>
    <w:rsid w:val="00317E74"/>
    <w:rsid w:val="00386DCC"/>
    <w:rsid w:val="0040195C"/>
    <w:rsid w:val="00414608"/>
    <w:rsid w:val="0043207D"/>
    <w:rsid w:val="004E42C6"/>
    <w:rsid w:val="005635A9"/>
    <w:rsid w:val="006268DE"/>
    <w:rsid w:val="00640E8A"/>
    <w:rsid w:val="00655FB4"/>
    <w:rsid w:val="007D5785"/>
    <w:rsid w:val="008C3F98"/>
    <w:rsid w:val="008E293B"/>
    <w:rsid w:val="00994E07"/>
    <w:rsid w:val="009C097A"/>
    <w:rsid w:val="009F4167"/>
    <w:rsid w:val="00A32045"/>
    <w:rsid w:val="00A358D2"/>
    <w:rsid w:val="00A42063"/>
    <w:rsid w:val="00A510B4"/>
    <w:rsid w:val="00B102FC"/>
    <w:rsid w:val="00BA25A6"/>
    <w:rsid w:val="00BC3F15"/>
    <w:rsid w:val="00BF4ED2"/>
    <w:rsid w:val="00C43FCA"/>
    <w:rsid w:val="00C84F14"/>
    <w:rsid w:val="00D16288"/>
    <w:rsid w:val="00D6358A"/>
    <w:rsid w:val="00D81353"/>
    <w:rsid w:val="00D815A1"/>
    <w:rsid w:val="00DD7D38"/>
    <w:rsid w:val="00E31DBE"/>
    <w:rsid w:val="00E5600B"/>
    <w:rsid w:val="00EA33A7"/>
    <w:rsid w:val="00F07567"/>
    <w:rsid w:val="00F12A0A"/>
    <w:rsid w:val="00F342E7"/>
    <w:rsid w:val="00F413BB"/>
    <w:rsid w:val="00F47420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D999"/>
  <w15:chartTrackingRefBased/>
  <w15:docId w15:val="{D1B82A15-189B-4D98-855D-4E39CA94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15">
    <w:name w:val="mb15"/>
    <w:basedOn w:val="Normal"/>
    <w:rsid w:val="00F3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2E7"/>
    <w:rPr>
      <w:b/>
      <w:bCs/>
    </w:rPr>
  </w:style>
  <w:style w:type="paragraph" w:customStyle="1" w:styleId="mb0">
    <w:name w:val="mb0"/>
    <w:basedOn w:val="Normal"/>
    <w:rsid w:val="00F3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DCC"/>
  </w:style>
  <w:style w:type="paragraph" w:styleId="Footer">
    <w:name w:val="footer"/>
    <w:basedOn w:val="Normal"/>
    <w:link w:val="FooterChar"/>
    <w:uiPriority w:val="99"/>
    <w:unhideWhenUsed/>
    <w:rsid w:val="0038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DCC"/>
  </w:style>
  <w:style w:type="character" w:styleId="CommentReference">
    <w:name w:val="annotation reference"/>
    <w:basedOn w:val="DefaultParagraphFont"/>
    <w:uiPriority w:val="99"/>
    <w:semiHidden/>
    <w:unhideWhenUsed/>
    <w:rsid w:val="002F1E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1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1E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5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7E0D-F7A3-4C7F-B335-0923EEA46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White</dc:creator>
  <cp:keywords/>
  <dc:description/>
  <cp:lastModifiedBy>Julie White</cp:lastModifiedBy>
  <cp:revision>2</cp:revision>
  <dcterms:created xsi:type="dcterms:W3CDTF">2018-02-27T04:08:00Z</dcterms:created>
  <dcterms:modified xsi:type="dcterms:W3CDTF">2018-02-27T04:08:00Z</dcterms:modified>
</cp:coreProperties>
</file>