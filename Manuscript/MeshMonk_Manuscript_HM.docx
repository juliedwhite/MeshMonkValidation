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21B3E" w14:textId="77777777" w:rsidR="002868E2" w:rsidRPr="00376CC5" w:rsidRDefault="0047213A" w:rsidP="00376CC5">
      <w:pPr>
        <w:pStyle w:val="Title"/>
      </w:pPr>
      <w:proofErr w:type="spellStart"/>
      <w:r>
        <w:t>MeshMonk</w:t>
      </w:r>
      <w:proofErr w:type="spellEnd"/>
      <w:r>
        <w:t>: open-source large-scale intensive 3D phenotyping</w:t>
      </w:r>
    </w:p>
    <w:p w14:paraId="4E9BF396" w14:textId="673406F8" w:rsidR="002868E2" w:rsidRPr="008F4E4F" w:rsidRDefault="0047213A" w:rsidP="00651CA2">
      <w:pPr>
        <w:pStyle w:val="AuthorList"/>
        <w:rPr>
          <w:vertAlign w:val="superscript"/>
        </w:rPr>
      </w:pPr>
      <w:r>
        <w:t>Julie D. White</w:t>
      </w:r>
      <w:r w:rsidR="00A75F87" w:rsidRPr="00A545C6">
        <w:rPr>
          <w:vertAlign w:val="superscript"/>
        </w:rPr>
        <w:t>1</w:t>
      </w:r>
      <w:r>
        <w:rPr>
          <w:vertAlign w:val="superscript"/>
        </w:rPr>
        <w:t>*</w:t>
      </w:r>
      <w:r w:rsidR="002868E2" w:rsidRPr="00376CC5">
        <w:t xml:space="preserve">, </w:t>
      </w:r>
      <w:r>
        <w:t>Alejandra Ortega-Castrill</w:t>
      </w:r>
      <w:r w:rsidR="009A0A32">
        <w:t>ó</w:t>
      </w:r>
      <w:r>
        <w:t>n</w:t>
      </w:r>
      <w:r>
        <w:rPr>
          <w:vertAlign w:val="superscript"/>
        </w:rPr>
        <w:t>3,4</w:t>
      </w:r>
      <w:r>
        <w:t>,</w:t>
      </w:r>
      <w:r w:rsidR="00D43DCB">
        <w:t xml:space="preserve"> </w:t>
      </w:r>
      <w:r>
        <w:t>Harry Matthews</w:t>
      </w:r>
      <w:r w:rsidR="008F4E4F">
        <w:rPr>
          <w:vertAlign w:val="superscript"/>
        </w:rPr>
        <w:t>5,6,7</w:t>
      </w:r>
      <w:r>
        <w:t>,</w:t>
      </w:r>
      <w:r w:rsidR="00D63F3D" w:rsidRPr="00D63F3D">
        <w:t xml:space="preserve"> </w:t>
      </w:r>
      <w:r w:rsidR="00D63F3D">
        <w:t>Arslan A. Zaidi</w:t>
      </w:r>
      <w:r w:rsidR="00D63F3D" w:rsidRPr="0047213A">
        <w:rPr>
          <w:vertAlign w:val="superscript"/>
        </w:rPr>
        <w:t>1,</w:t>
      </w:r>
      <w:r w:rsidR="00D63F3D" w:rsidRPr="00A545C6">
        <w:rPr>
          <w:vertAlign w:val="superscript"/>
        </w:rPr>
        <w:t>2</w:t>
      </w:r>
      <w:r w:rsidR="00D63F3D">
        <w:t>,</w:t>
      </w:r>
      <w:r>
        <w:t xml:space="preserve"> Omid Ekrami</w:t>
      </w:r>
      <w:r w:rsidR="008F4E4F">
        <w:rPr>
          <w:vertAlign w:val="superscript"/>
        </w:rPr>
        <w:t>8</w:t>
      </w:r>
      <w:r>
        <w:t>, Jonatan Snyders</w:t>
      </w:r>
      <w:r w:rsidR="008F4E4F">
        <w:rPr>
          <w:vertAlign w:val="superscript"/>
        </w:rPr>
        <w:t>9</w:t>
      </w:r>
      <w:r>
        <w:t>, Stefan Van Dongen</w:t>
      </w:r>
      <w:r w:rsidR="008F4E4F">
        <w:rPr>
          <w:vertAlign w:val="superscript"/>
        </w:rPr>
        <w:t>8</w:t>
      </w:r>
      <w:r>
        <w:t>, Mark D. Shriver</w:t>
      </w:r>
      <w:r w:rsidR="008F4E4F">
        <w:rPr>
          <w:vertAlign w:val="superscript"/>
        </w:rPr>
        <w:t>1</w:t>
      </w:r>
      <w:r>
        <w:t>, Peter Claes</w:t>
      </w:r>
      <w:r w:rsidR="008F4E4F">
        <w:rPr>
          <w:vertAlign w:val="superscript"/>
        </w:rPr>
        <w:t>3,4*</w:t>
      </w:r>
    </w:p>
    <w:p w14:paraId="4FDCA812"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0047213A">
        <w:rPr>
          <w:rFonts w:cs="Times New Roman"/>
          <w:szCs w:val="24"/>
        </w:rPr>
        <w:t>Department of Anthropology, The Pennsylvania State University, University Park, PA, USA.</w:t>
      </w:r>
    </w:p>
    <w:p w14:paraId="5F288790" w14:textId="77777777" w:rsidR="0047213A" w:rsidRDefault="0047213A" w:rsidP="00671D9A">
      <w:pPr>
        <w:spacing w:before="240" w:after="0"/>
        <w:rPr>
          <w:rFonts w:cs="Times New Roman"/>
          <w:szCs w:val="24"/>
        </w:rPr>
      </w:pPr>
      <w:r>
        <w:rPr>
          <w:rFonts w:cs="Times New Roman"/>
          <w:szCs w:val="24"/>
          <w:vertAlign w:val="superscript"/>
        </w:rPr>
        <w:t>2</w:t>
      </w:r>
      <w:r>
        <w:rPr>
          <w:rFonts w:cs="Times New Roman"/>
          <w:szCs w:val="24"/>
        </w:rPr>
        <w:t>Department of Biology, The Pennsylvania State University, University Park, PA, USA.</w:t>
      </w:r>
    </w:p>
    <w:p w14:paraId="30E59507" w14:textId="77777777" w:rsidR="0047213A" w:rsidRDefault="0047213A" w:rsidP="00671D9A">
      <w:pPr>
        <w:spacing w:before="240" w:after="0"/>
        <w:rPr>
          <w:rFonts w:cs="Times New Roman"/>
          <w:szCs w:val="24"/>
        </w:rPr>
      </w:pPr>
      <w:r>
        <w:rPr>
          <w:rFonts w:cs="Times New Roman"/>
          <w:szCs w:val="24"/>
          <w:vertAlign w:val="superscript"/>
        </w:rPr>
        <w:t>3</w:t>
      </w:r>
      <w:r>
        <w:rPr>
          <w:rFonts w:cs="Times New Roman"/>
          <w:szCs w:val="24"/>
        </w:rPr>
        <w:t>Department of Electrical Engineering, ESAT/PSI, KU Leuven, Leuven, Belgium</w:t>
      </w:r>
    </w:p>
    <w:p w14:paraId="7292EEBA" w14:textId="77777777" w:rsidR="0047213A" w:rsidRDefault="0047213A" w:rsidP="00671D9A">
      <w:pPr>
        <w:spacing w:before="240" w:after="0"/>
        <w:rPr>
          <w:rFonts w:cs="Times New Roman"/>
          <w:szCs w:val="24"/>
        </w:rPr>
      </w:pPr>
      <w:r>
        <w:rPr>
          <w:rFonts w:cs="Times New Roman"/>
          <w:szCs w:val="24"/>
          <w:vertAlign w:val="superscript"/>
        </w:rPr>
        <w:t>4</w:t>
      </w:r>
      <w:r>
        <w:rPr>
          <w:rFonts w:cs="Times New Roman"/>
          <w:szCs w:val="24"/>
        </w:rPr>
        <w:t>Medical Imaging Research Center, MIRC, UZ Leuven, Leuven, Belgium</w:t>
      </w:r>
    </w:p>
    <w:p w14:paraId="09DD56D3" w14:textId="77777777" w:rsidR="008F4E4F" w:rsidRDefault="008F4E4F" w:rsidP="00671D9A">
      <w:pPr>
        <w:spacing w:before="240" w:after="0"/>
        <w:rPr>
          <w:rFonts w:cs="Times New Roman"/>
          <w:szCs w:val="24"/>
        </w:rPr>
      </w:pPr>
      <w:r>
        <w:rPr>
          <w:rFonts w:cs="Times New Roman"/>
          <w:szCs w:val="24"/>
          <w:vertAlign w:val="superscript"/>
        </w:rPr>
        <w:t>5</w:t>
      </w:r>
      <w:r>
        <w:rPr>
          <w:rFonts w:cs="Times New Roman"/>
          <w:szCs w:val="24"/>
        </w:rPr>
        <w:t>Mudoch Children’s Research Institute, Melbourne, Australia</w:t>
      </w:r>
    </w:p>
    <w:p w14:paraId="0B589CDF" w14:textId="77777777" w:rsidR="008F4E4F" w:rsidRDefault="008F4E4F" w:rsidP="00671D9A">
      <w:pPr>
        <w:spacing w:before="240" w:after="0"/>
        <w:rPr>
          <w:rFonts w:cs="Times New Roman"/>
          <w:szCs w:val="24"/>
        </w:rPr>
      </w:pPr>
      <w:r>
        <w:rPr>
          <w:rFonts w:cs="Times New Roman"/>
          <w:szCs w:val="24"/>
          <w:vertAlign w:val="superscript"/>
        </w:rPr>
        <w:t>6</w:t>
      </w:r>
      <w:r w:rsidRPr="008F4E4F">
        <w:rPr>
          <w:rFonts w:cs="Times New Roman"/>
          <w:szCs w:val="24"/>
        </w:rPr>
        <w:t>Royal</w:t>
      </w:r>
      <w:r>
        <w:rPr>
          <w:rFonts w:cs="Times New Roman"/>
          <w:szCs w:val="24"/>
        </w:rPr>
        <w:t xml:space="preserve"> Children’s Hospital, Melbourne, Australia</w:t>
      </w:r>
    </w:p>
    <w:p w14:paraId="6186BDAC" w14:textId="77777777" w:rsidR="008F4E4F" w:rsidRDefault="008F4E4F" w:rsidP="00671D9A">
      <w:pPr>
        <w:spacing w:before="240" w:after="0"/>
        <w:rPr>
          <w:rFonts w:cs="Times New Roman"/>
          <w:szCs w:val="24"/>
        </w:rPr>
      </w:pPr>
      <w:r>
        <w:rPr>
          <w:rFonts w:cs="Times New Roman"/>
          <w:szCs w:val="24"/>
          <w:vertAlign w:val="superscript"/>
        </w:rPr>
        <w:t>7</w:t>
      </w:r>
      <w:r>
        <w:rPr>
          <w:rFonts w:cs="Times New Roman"/>
          <w:szCs w:val="24"/>
        </w:rPr>
        <w:t>Department of Pediatrics, University of Melbourne, Melbourne Australia</w:t>
      </w:r>
    </w:p>
    <w:p w14:paraId="09276533" w14:textId="77777777" w:rsidR="008F4E4F" w:rsidRDefault="008F4E4F" w:rsidP="00671D9A">
      <w:pPr>
        <w:spacing w:before="240" w:after="0"/>
        <w:rPr>
          <w:rFonts w:cs="Times New Roman"/>
          <w:szCs w:val="24"/>
        </w:rPr>
      </w:pPr>
      <w:r>
        <w:rPr>
          <w:rFonts w:cs="Times New Roman"/>
          <w:szCs w:val="24"/>
          <w:vertAlign w:val="superscript"/>
        </w:rPr>
        <w:t>8</w:t>
      </w:r>
      <w:r>
        <w:rPr>
          <w:rFonts w:cs="Times New Roman"/>
          <w:szCs w:val="24"/>
        </w:rPr>
        <w:t>Department of Biology, University of Antwerp, Antwerp, Belgium</w:t>
      </w:r>
    </w:p>
    <w:p w14:paraId="476216B7" w14:textId="77777777" w:rsidR="008F4E4F" w:rsidRPr="008F4E4F" w:rsidRDefault="008F4E4F" w:rsidP="00671D9A">
      <w:pPr>
        <w:spacing w:before="240" w:after="0"/>
        <w:rPr>
          <w:rFonts w:cs="Times New Roman"/>
          <w:szCs w:val="24"/>
        </w:rPr>
      </w:pPr>
      <w:r>
        <w:rPr>
          <w:rFonts w:cs="Times New Roman"/>
          <w:szCs w:val="24"/>
          <w:vertAlign w:val="superscript"/>
        </w:rPr>
        <w:t>9</w:t>
      </w:r>
      <w:r>
        <w:rPr>
          <w:rFonts w:cs="Times New Roman"/>
          <w:szCs w:val="24"/>
        </w:rPr>
        <w:t>WebMonks, Hasselt, Belgium</w:t>
      </w:r>
    </w:p>
    <w:p w14:paraId="190E455F" w14:textId="77777777" w:rsidR="0047213A" w:rsidRPr="0047213A" w:rsidRDefault="002868E2" w:rsidP="00671D9A">
      <w:pPr>
        <w:spacing w:before="240" w:after="0"/>
        <w:rPr>
          <w:rFonts w:cs="Times New Roman"/>
          <w:szCs w:val="24"/>
        </w:rPr>
      </w:pPr>
      <w:r w:rsidRPr="00376CC5">
        <w:rPr>
          <w:rFonts w:cs="Times New Roman"/>
          <w:b/>
          <w:szCs w:val="24"/>
        </w:rPr>
        <w:t xml:space="preserve">* Correspondence: </w:t>
      </w:r>
      <w:r w:rsidR="00671D9A" w:rsidRPr="00376CC5">
        <w:rPr>
          <w:rFonts w:cs="Times New Roman"/>
          <w:b/>
          <w:szCs w:val="24"/>
        </w:rPr>
        <w:br/>
      </w:r>
      <w:r w:rsidR="0047213A" w:rsidRPr="0047213A">
        <w:rPr>
          <w:rFonts w:cs="Times New Roman"/>
          <w:szCs w:val="24"/>
        </w:rPr>
        <w:t>jdw345@psu.edu</w:t>
      </w:r>
      <w:r w:rsidR="0047213A">
        <w:rPr>
          <w:rFonts w:cs="Times New Roman"/>
          <w:szCs w:val="24"/>
        </w:rPr>
        <w:t xml:space="preserve">; </w:t>
      </w:r>
      <w:r w:rsidR="0047213A" w:rsidRPr="0047213A">
        <w:rPr>
          <w:rFonts w:cs="Times New Roman"/>
          <w:szCs w:val="24"/>
        </w:rPr>
        <w:t>peter.claes@kuleuven.be</w:t>
      </w:r>
    </w:p>
    <w:p w14:paraId="53880DA6" w14:textId="77777777" w:rsidR="00EA3D3C" w:rsidRPr="008F4E4F" w:rsidRDefault="00817DD6" w:rsidP="00651CA2">
      <w:pPr>
        <w:pStyle w:val="AuthorList"/>
        <w:rPr>
          <w:b w:val="0"/>
        </w:rPr>
      </w:pPr>
      <w:r w:rsidRPr="00376CC5">
        <w:t xml:space="preserve">Keywords: </w:t>
      </w:r>
      <w:r w:rsidR="0047213A" w:rsidRPr="008F4E4F">
        <w:t>Automated landmarking</w:t>
      </w:r>
      <w:r w:rsidRPr="008F4E4F">
        <w:rPr>
          <w:vertAlign w:val="subscript"/>
        </w:rPr>
        <w:t>1</w:t>
      </w:r>
      <w:r w:rsidRPr="008F4E4F">
        <w:t xml:space="preserve">, </w:t>
      </w:r>
      <w:r w:rsidR="0047213A" w:rsidRPr="008F4E4F">
        <w:t>automated phenotyping</w:t>
      </w:r>
      <w:r w:rsidRPr="008F4E4F">
        <w:rPr>
          <w:vertAlign w:val="subscript"/>
        </w:rPr>
        <w:t>2</w:t>
      </w:r>
      <w:r w:rsidRPr="008F4E4F">
        <w:t xml:space="preserve">, </w:t>
      </w:r>
      <w:r w:rsidR="0047213A" w:rsidRPr="008F4E4F">
        <w:t>non-rigid registration</w:t>
      </w:r>
      <w:r w:rsidRPr="008F4E4F">
        <w:rPr>
          <w:vertAlign w:val="subscript"/>
        </w:rPr>
        <w:t>3</w:t>
      </w:r>
      <w:r w:rsidRPr="008F4E4F">
        <w:t xml:space="preserve">, </w:t>
      </w:r>
      <w:r w:rsidR="0047213A" w:rsidRPr="008F4E4F">
        <w:t>phenomics</w:t>
      </w:r>
      <w:r w:rsidRPr="008F4E4F">
        <w:rPr>
          <w:vertAlign w:val="subscript"/>
        </w:rPr>
        <w:t>4</w:t>
      </w:r>
      <w:r w:rsidRPr="008F4E4F">
        <w:t xml:space="preserve">, </w:t>
      </w:r>
      <w:r w:rsidR="0047213A" w:rsidRPr="008F4E4F">
        <w:t>morphometrics</w:t>
      </w:r>
      <w:r w:rsidRPr="008F4E4F">
        <w:rPr>
          <w:vertAlign w:val="subscript"/>
        </w:rPr>
        <w:t>5</w:t>
      </w:r>
      <w:r w:rsidR="0047213A" w:rsidRPr="008F4E4F">
        <w:t>, 3D</w:t>
      </w:r>
      <w:r w:rsidR="0047213A" w:rsidRPr="008F4E4F">
        <w:rPr>
          <w:vertAlign w:val="subscript"/>
        </w:rPr>
        <w:t>6</w:t>
      </w:r>
      <w:r w:rsidR="0047213A" w:rsidRPr="008F4E4F">
        <w:t>, facial variation</w:t>
      </w:r>
      <w:r w:rsidR="0047213A" w:rsidRPr="008F4E4F">
        <w:rPr>
          <w:vertAlign w:val="subscript"/>
        </w:rPr>
        <w:t>7</w:t>
      </w:r>
      <w:r w:rsidRPr="008F4E4F">
        <w:t>.</w:t>
      </w:r>
    </w:p>
    <w:p w14:paraId="258085BA" w14:textId="77777777" w:rsidR="008E2B54" w:rsidRPr="00376CC5" w:rsidRDefault="00EA3D3C" w:rsidP="00147395">
      <w:pPr>
        <w:pStyle w:val="AuthorList"/>
      </w:pPr>
      <w:r w:rsidRPr="00376CC5">
        <w:t>Abstract</w:t>
      </w:r>
    </w:p>
    <w:p w14:paraId="4E97040A" w14:textId="77777777" w:rsidR="008F4E4F" w:rsidRPr="008F4E4F" w:rsidRDefault="008F4E4F" w:rsidP="008F4E4F">
      <w:pPr>
        <w:spacing w:after="0"/>
        <w:rPr>
          <w:rFonts w:cs="Times New Roman"/>
          <w:szCs w:val="24"/>
          <w:u w:val="single"/>
        </w:rPr>
      </w:pPr>
      <w:r>
        <w:rPr>
          <w:rFonts w:cs="Times New Roman"/>
          <w:szCs w:val="24"/>
          <w:u w:val="single"/>
        </w:rPr>
        <w:t>Introduction</w:t>
      </w:r>
    </w:p>
    <w:p w14:paraId="1282DAD0" w14:textId="77777777" w:rsidR="008F4E4F" w:rsidRPr="00386DCC" w:rsidRDefault="008F4E4F" w:rsidP="008F4E4F">
      <w:pPr>
        <w:spacing w:after="0"/>
        <w:rPr>
          <w:rFonts w:cs="Times New Roman"/>
          <w:szCs w:val="24"/>
        </w:rPr>
      </w:pPr>
      <w:r>
        <w:rPr>
          <w:rFonts w:cs="Times New Roman"/>
          <w:szCs w:val="24"/>
        </w:rPr>
        <w:t xml:space="preserve">In the post-genomics era, emphasis has been placed on disentangling ‘genotype-phenotype’ connections so that the biological basis of complex phenotypes can be understood. However, our ability to efficiently and comprehensively characterize phenotypes lags behind our ability to characterize genomes. Anthropometric studies of morphology have traditionally relied on sparse sets of landmarks manually placed on images, from which linear distances and angles are calculated to be used in genetic association studies. This requires the tedious placement of landmarks on many images and is error prone and sensitive to individual differences among observers. Here, we report a toolbox for fast and reproducible high-throughput phenotyping of 3D images. While we demonstrate the utility of this method using 3D facial images, the procedure can also be applied to 3D scans of other complex morphological structures, such as the human brain and skeletal bones. </w:t>
      </w:r>
    </w:p>
    <w:p w14:paraId="4111159C" w14:textId="77777777" w:rsidR="008F4E4F" w:rsidRPr="008F4E4F" w:rsidRDefault="008F4E4F" w:rsidP="008F4E4F">
      <w:pPr>
        <w:spacing w:after="0"/>
        <w:rPr>
          <w:rFonts w:cs="Times New Roman"/>
          <w:szCs w:val="24"/>
          <w:u w:val="single"/>
        </w:rPr>
      </w:pPr>
      <w:r>
        <w:rPr>
          <w:rFonts w:cs="Times New Roman"/>
          <w:szCs w:val="24"/>
          <w:u w:val="single"/>
        </w:rPr>
        <w:t>Methods</w:t>
      </w:r>
    </w:p>
    <w:p w14:paraId="4776D66A" w14:textId="1C3A1E4A" w:rsidR="008F4E4F" w:rsidRDefault="008F4E4F" w:rsidP="008F4E4F">
      <w:pPr>
        <w:spacing w:after="0"/>
        <w:rPr>
          <w:rFonts w:cs="Times New Roman"/>
          <w:szCs w:val="24"/>
        </w:rPr>
      </w:pPr>
      <w:r>
        <w:rPr>
          <w:rFonts w:cs="Times New Roman"/>
          <w:szCs w:val="24"/>
        </w:rPr>
        <w:t xml:space="preserve">Given a facial image (target) with five crude positioning landmarks, a rigid registration is first used to orient an anthropometric mask (reference) to the target scan. Then, using a weighted k-nearest neighbors and a </w:t>
      </w:r>
      <w:proofErr w:type="spellStart"/>
      <w:r>
        <w:rPr>
          <w:rFonts w:cs="Times New Roman"/>
          <w:szCs w:val="24"/>
        </w:rPr>
        <w:t>visco</w:t>
      </w:r>
      <w:proofErr w:type="spellEnd"/>
      <w:r>
        <w:rPr>
          <w:rFonts w:cs="Times New Roman"/>
          <w:szCs w:val="24"/>
        </w:rPr>
        <w:t xml:space="preserve">-elastic transformation model, the reference is transformed to fit the specific </w:t>
      </w:r>
      <w:r>
        <w:rPr>
          <w:rFonts w:cs="Times New Roman"/>
          <w:szCs w:val="24"/>
        </w:rPr>
        <w:lastRenderedPageBreak/>
        <w:t>shape of the target. For facial scans, this results in homologous spatially dense (N=7,160) quasi-landmark configurations for all 3D images. As validation, a dataset (N=4</w:t>
      </w:r>
      <w:r w:rsidR="00766354">
        <w:rPr>
          <w:rFonts w:cs="Times New Roman"/>
          <w:szCs w:val="24"/>
        </w:rPr>
        <w:t>1</w:t>
      </w:r>
      <w:r>
        <w:rPr>
          <w:rFonts w:cs="Times New Roman"/>
          <w:szCs w:val="24"/>
        </w:rPr>
        <w:t>) with 19 manually-placed landmarks was superimposed onto the reference</w:t>
      </w:r>
      <w:r w:rsidR="002E4A96">
        <w:rPr>
          <w:rFonts w:cs="Times New Roman"/>
          <w:szCs w:val="24"/>
        </w:rPr>
        <w:t xml:space="preserve"> in a leave-one-out approach</w:t>
      </w:r>
      <w:r>
        <w:rPr>
          <w:rFonts w:cs="Times New Roman"/>
          <w:szCs w:val="24"/>
        </w:rPr>
        <w:t xml:space="preserve"> to identify the closest barycentric coordinate on the mask. These coordinates were then projected back onto the training faces and the manual and automatic landmark placements were compared. </w:t>
      </w:r>
    </w:p>
    <w:p w14:paraId="350C8B0F" w14:textId="77777777" w:rsidR="008F4E4F" w:rsidRPr="008F4E4F" w:rsidRDefault="008F4E4F" w:rsidP="008F4E4F">
      <w:pPr>
        <w:spacing w:after="0"/>
        <w:rPr>
          <w:rFonts w:cs="Times New Roman"/>
          <w:szCs w:val="24"/>
          <w:u w:val="single"/>
        </w:rPr>
      </w:pPr>
      <w:r>
        <w:rPr>
          <w:rFonts w:cs="Times New Roman"/>
          <w:szCs w:val="24"/>
          <w:u w:val="single"/>
        </w:rPr>
        <w:t>Results and Conclusion</w:t>
      </w:r>
    </w:p>
    <w:p w14:paraId="3D3F7D2A" w14:textId="77777777" w:rsidR="008F4E4F" w:rsidRPr="00994E07" w:rsidRDefault="008F4E4F" w:rsidP="008F4E4F">
      <w:pPr>
        <w:spacing w:after="0"/>
        <w:rPr>
          <w:rFonts w:cs="Times New Roman"/>
          <w:szCs w:val="24"/>
        </w:rPr>
      </w:pPr>
      <w:r w:rsidRPr="00DD7D38">
        <w:rPr>
          <w:rFonts w:cs="Times New Roman"/>
          <w:szCs w:val="24"/>
        </w:rPr>
        <w:t xml:space="preserve">We demonstrate that this method is </w:t>
      </w:r>
      <w:r>
        <w:rPr>
          <w:rFonts w:cs="Times New Roman"/>
          <w:szCs w:val="24"/>
        </w:rPr>
        <w:t xml:space="preserve">highly accurate, with an average Euclidean distance between the manual and automatic placements of ~1.2 mm. The process is robust to variation due to scan quality, camera systems, and ancestries. Though validated using 19 landmarks, for comparison with traditional methods, this method allows for automated dense phenotyping, freeing the researcher from the use of a limited number of landmarks and allowing for more comprehensive investigations of facial shape variation. This expansion opens up an exciting avenue of study in assessing genomic and </w:t>
      </w:r>
      <w:proofErr w:type="spellStart"/>
      <w:r>
        <w:rPr>
          <w:rFonts w:cs="Times New Roman"/>
          <w:szCs w:val="24"/>
        </w:rPr>
        <w:t>phenomic</w:t>
      </w:r>
      <w:proofErr w:type="spellEnd"/>
      <w:r>
        <w:rPr>
          <w:rFonts w:cs="Times New Roman"/>
          <w:szCs w:val="24"/>
        </w:rPr>
        <w:t xml:space="preserve"> data to better understand the genetic contributions to complex morphological traits.</w:t>
      </w:r>
    </w:p>
    <w:p w14:paraId="47B18F5F" w14:textId="768D867F" w:rsidR="00310124" w:rsidRDefault="00EA3D3C" w:rsidP="00AC0270">
      <w:pPr>
        <w:pStyle w:val="Heading1"/>
      </w:pPr>
      <w:r w:rsidRPr="00376CC5">
        <w:t>Introduction</w:t>
      </w:r>
    </w:p>
    <w:p w14:paraId="7FA712B6" w14:textId="6E70390C" w:rsidR="00532CCE" w:rsidRDefault="00532CCE" w:rsidP="00532CCE">
      <w:r>
        <w:t>Two paragraphs</w:t>
      </w:r>
      <w:r w:rsidR="00F14453">
        <w:t xml:space="preserve"> or so: one about template registration and another about work recently published utilizing </w:t>
      </w:r>
      <w:proofErr w:type="spellStart"/>
      <w:r w:rsidR="00F14453">
        <w:t>MeshMonk</w:t>
      </w:r>
      <w:proofErr w:type="spellEnd"/>
      <w:r w:rsidR="00F14453">
        <w:t>. Then, in this paper we present and open source blah blah…</w:t>
      </w:r>
    </w:p>
    <w:p w14:paraId="01D6048F" w14:textId="77777777" w:rsidR="00DE23E8" w:rsidRDefault="008F4E4F" w:rsidP="00AC0270">
      <w:pPr>
        <w:pStyle w:val="Heading1"/>
      </w:pPr>
      <w:r>
        <w:t>Materials and Methods</w:t>
      </w:r>
    </w:p>
    <w:p w14:paraId="0A799BA6" w14:textId="34B2D77A" w:rsidR="00D25C57" w:rsidRDefault="005E5405" w:rsidP="00D25C57">
      <w:pPr>
        <w:pStyle w:val="Heading2"/>
      </w:pPr>
      <w:proofErr w:type="spellStart"/>
      <w:r>
        <w:t>MeshMonk</w:t>
      </w:r>
      <w:proofErr w:type="spellEnd"/>
      <w:r>
        <w:t xml:space="preserve"> </w:t>
      </w:r>
      <w:r w:rsidR="00D25C57">
        <w:t>Overview</w:t>
      </w:r>
      <w:r w:rsidR="00661E1C">
        <w:t xml:space="preserve"> (Alejandra</w:t>
      </w:r>
      <w:r w:rsidR="00F62965">
        <w:t>?</w:t>
      </w:r>
      <w:r w:rsidR="00661E1C">
        <w:t>)</w:t>
      </w:r>
    </w:p>
    <w:p w14:paraId="30C3C460" w14:textId="66C48C57" w:rsidR="00D25C57" w:rsidRDefault="00D25C57" w:rsidP="005E5405">
      <w:pPr>
        <w:pStyle w:val="Heading3"/>
      </w:pPr>
      <w:r>
        <w:t>Explanation of process</w:t>
      </w:r>
      <w:r w:rsidR="00661E1C">
        <w:t xml:space="preserve"> (Alejandra</w:t>
      </w:r>
      <w:r w:rsidR="00F62965">
        <w:t>?</w:t>
      </w:r>
      <w:r w:rsidR="00661E1C">
        <w:t>)</w:t>
      </w:r>
    </w:p>
    <w:p w14:paraId="61516BEB" w14:textId="3D8FD209" w:rsidR="00D25C57" w:rsidRDefault="00D25C57" w:rsidP="005E5405">
      <w:pPr>
        <w:pStyle w:val="Heading3"/>
      </w:pPr>
      <w:r>
        <w:t>Parameters and tuning</w:t>
      </w:r>
      <w:r w:rsidR="00661E1C">
        <w:t xml:space="preserve"> (Alejandra</w:t>
      </w:r>
      <w:r w:rsidR="00F62965">
        <w:t>?</w:t>
      </w:r>
      <w:r w:rsidR="00661E1C">
        <w:t>)</w:t>
      </w:r>
    </w:p>
    <w:p w14:paraId="51DFFA11" w14:textId="25D9D390" w:rsidR="00725A73" w:rsidRDefault="00F30759" w:rsidP="005D756B">
      <w:pPr>
        <w:pStyle w:val="Heading2"/>
      </w:pPr>
      <w:r>
        <w:t>Spatially dense quasi-landmarking</w:t>
      </w:r>
      <w:r w:rsidR="005D756B">
        <w:t xml:space="preserve"> of 3D facial scans</w:t>
      </w:r>
      <w:r>
        <w:t xml:space="preserve"> </w:t>
      </w:r>
      <w:r w:rsidR="00F14453">
        <w:t>(perhaps move this to the introduction?)</w:t>
      </w:r>
    </w:p>
    <w:p w14:paraId="4D9B7EEC" w14:textId="63D34495" w:rsidR="00746A86" w:rsidRDefault="00746A86" w:rsidP="00746A86">
      <w:r>
        <w:t xml:space="preserve">3D images in wavefront.obj file format </w:t>
      </w:r>
      <w:r w:rsidR="00725A73">
        <w:t>are</w:t>
      </w:r>
      <w:r>
        <w:t xml:space="preserve"> imported into an in-house 3D image-cleaning program for cropping and trimming, removing hair, ears, and any dissociated polygons. Five crude positioning landmarks </w:t>
      </w:r>
      <w:r w:rsidR="00725A73">
        <w:t>are</w:t>
      </w:r>
      <w:r>
        <w:t xml:space="preserve"> placed on the face to establish a rough facial orientation, but not to guide the eventual landmark mask to the face. An anthropometric mask </w:t>
      </w:r>
      <w:r w:rsidR="00F30759">
        <w:fldChar w:fldCharType="begin" w:fldLock="1"/>
      </w:r>
      <w:r w:rsidR="00F30759">
        <w:instrText>ADDIN CSL_CITATION {"citationItems":[{"id":"ITEM-1","itemData":{"DOI":"10.1016/j.ijom.2011.10.019","ISBN":"1399-0020 (Electronic)\\n0901-5027 (Linking)","ISSN":"09015027","PMID":"22103995","abstract":"The capacity to process three-dimensional facial surfaces to objectively assess outcomes of craniomaxillofacial care is urgently required. Available surface registration techniques depart from conventional facial anthropometrics by not including anatomical relationship in their analysis. Current registrations rely on the manual selection of areas or points that have not moved during surgery, introducing subjectivity. An improved technique is proposed based on the concept of an anthropometric mask (AM) combined with robust superimposition. The AM is the equivalent to landmark definitions, as used in traditional anthropometrics, but described in a spatially dense way using (</w:instrText>
      </w:r>
      <w:r w:rsidR="00F30759">
        <w:rPr>
          <w:rFonts w:ascii="Cambria Math" w:hAnsi="Cambria Math" w:cs="Cambria Math"/>
        </w:rPr>
        <w:instrText>∼</w:instrText>
      </w:r>
      <w:r w:rsidR="00F30759">
        <w:instrText>10.000) quasi-landmarks. A robust superimposition is performed to align surface images facilitating accurate measurement of spatial differences between corresponding quasi-landmarks. The assessment describes magnitude and direction of change objectively and can be displayed graphically. The technique was applied to three patients, without any modification and prior knowledge: a 4-year-old boy with Treacher-Collins syndrome in a resting and smiling pose; surgical correction for hemimandibular hypoplasia; and mandibular hypoplasia with staged orthognathic procedures. Comparisons were made with a reported closest-point (CP) strategy. Contrasting outcomes were found where the CP strategy resulted in anatomical implausibility whilst the AM technique was parsimonious to expected differences. © 2011 International Association of Oral and Maxillofacial Surgeons.","author":[{"dropping-particle":"","family":"Claes","given":"P.","non-dropping-particle":"","parse-names":false,"suffix":""},{"dropping-particle":"","family":"Walters","given":"M.","non-dropping-particle":"","parse-names":false,"suffix":""},{"dropping-particle":"","family":"Clement","given":"J.","non-dropping-particle":"","parse-names":false,"suffix":""}],"container-title":"International Journal of Oral and Maxillofacial Surgery","id":"ITEM-1","issued":{"date-parts":[["2012"]]},"title":"Improved facial outcome assessment using a 3D anthropometric mask","type":"article-journal"},"uris":["http://www.mendeley.com/documents/?uuid=9f14b25e-6af8-4b3b-bfb7-8f7b3b54dd7e"]}],"mendeley":{"formattedCitation":"(Claes et al., 2012)","plainTextFormattedCitation":"(Claes et al., 2012)","previouslyFormattedCitation":"(Claes et al., 2012)"},"properties":{"noteIndex":0},"schema":"https://github.com/citation-style-language/schema/raw/master/csl-citation.json"}</w:instrText>
      </w:r>
      <w:r w:rsidR="00F30759">
        <w:fldChar w:fldCharType="separate"/>
      </w:r>
      <w:r w:rsidR="00F30759" w:rsidRPr="00F30759">
        <w:rPr>
          <w:noProof/>
        </w:rPr>
        <w:t>(Claes et al., 2012)</w:t>
      </w:r>
      <w:r w:rsidR="00F30759">
        <w:fldChar w:fldCharType="end"/>
      </w:r>
      <w:r>
        <w:t xml:space="preserve"> </w:t>
      </w:r>
      <w:r w:rsidR="00725A73">
        <w:t>is</w:t>
      </w:r>
      <w:r>
        <w:t xml:space="preserve"> non-rigidly mapped</w:t>
      </w:r>
      <w:r w:rsidR="00F30759">
        <w:t xml:space="preserve"> </w:t>
      </w:r>
      <w:r w:rsidR="00F30759">
        <w:fldChar w:fldCharType="begin" w:fldLock="1"/>
      </w:r>
      <w:r w:rsidR="00725A73">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KUL/ESAT/PSI/1401)","type":"report"},"uris":["http://www.mendeley.com/documents/?uuid=34160520-d6e6-431e-a828-df30d11d843a"]}],"mendeley":{"formattedCitation":"(Snyders et al., 2014)","plainTextFormattedCitation":"(Snyders et al., 2014)","previouslyFormattedCitation":"(Snyders et al., 2014)"},"properties":{"noteIndex":0},"schema":"https://github.com/citation-style-language/schema/raw/master/csl-citation.json"}</w:instrText>
      </w:r>
      <w:r w:rsidR="00F30759">
        <w:fldChar w:fldCharType="separate"/>
      </w:r>
      <w:r w:rsidR="00F30759" w:rsidRPr="00F30759">
        <w:rPr>
          <w:noProof/>
        </w:rPr>
        <w:t>(Snyders et al., 2014)</w:t>
      </w:r>
      <w:r w:rsidR="00F30759">
        <w:fldChar w:fldCharType="end"/>
      </w:r>
      <w:r>
        <w:t xml:space="preserve"> onto all 3D images</w:t>
      </w:r>
      <w:r w:rsidR="00725A73">
        <w:t xml:space="preserve"> and their reflections, constructed by changing the sign of the </w:t>
      </w:r>
      <w:r w:rsidR="00725A73">
        <w:rPr>
          <w:i/>
        </w:rPr>
        <w:t>x</w:t>
      </w:r>
      <w:r w:rsidR="00725A73">
        <w:t xml:space="preserve"> coordinate </w:t>
      </w:r>
      <w:r w:rsidR="00725A73">
        <w:fldChar w:fldCharType="begin" w:fldLock="1"/>
      </w:r>
      <w:r w:rsidR="00725A73">
        <w:instrText>ADDIN CSL_CITATION {"citationItems":[{"id":"ITEM-1","itemData":{"DOI":"10.1111/j.1469-7580.2011.01411.x","ISSN":"1469-7580","PMID":"21740426","abstract":"Mild facial asymmetries are common in typical growth patterns. Therefore, detection of disordered facial growth patterns in individuals characterized by asymmetries is preferably accomplished by reference to the typical variation found in the general population rather than to some ideal of perfect symmetry, which rarely exists. This presents a challenge in developing an asymmetry assessment tool that is applicable, without modification, to detect both mild and severe facial asymmetries. In this paper we use concepts from geometric morphometrics to obtain robust and spatially-dense asymmetry assessments using a superimposition protocol for comparison of a face with its mirror image. Spatially-dense localization of asymmetries was achieved using an anthropometric mask consisting of uniformly sampled quasi-landmarks that were automatically indicated on 3D facial images. Robustness, in the sense of an unbiased analysis under increasing asymmetry, was ensured by an adaptive, robust, least-squares superimposition. The degree of overall asymmetry in an individual was scored using a root-mean-squared-error, and the proportion was scored using a novel relative significant asymmetry percentage. This protocol was applied to a database of 3D facial images from 359 young healthy individuals and three individuals with disordered facial growth. Typical asymmetry statistics were derived and were mainly located on, but not limited to, the lower two-thirds of the face in males and females. The asymmetry in males was more extensive and of a greater magnitude than in females. This protocol and proposed scoring of asymmetry with accompanying reference statistics will be useful for the detection and quantification of facial asymmetry in future studies.","author":[{"dropping-particle":"","family":"Claes","given":"Peter","non-dropping-particle":"","parse-names":false,"suffix":""},{"dropping-particle":"","family":"Walters","given":"Mark","non-dropping-particle":"","parse-names":false,"suffix":""},{"dropping-particle":"","family":"Vandermeulen","given":"Dirk","non-dropping-particle":"","parse-names":false,"suffix":""},{"dropping-particle":"","family":"Clement","given":"John Gerald","non-dropping-particle":"","parse-names":false,"suffix":""}],"container-title":"Journal of Anatomy","id":"ITEM-1","issue":"4","issued":{"date-parts":[["2011","10"]]},"page":"444-55","title":"Spatially-dense 3D facial asymmetry assessment in both typical and disordered growth.","type":"article-journal","volume":"219"},"uris":["http://www.mendeley.com/documents/?uuid=152ab79f-9445-457d-a1d7-245301ac0cef"]}],"mendeley":{"formattedCitation":"(Claes et al., 2011)","plainTextFormattedCitation":"(Claes et al., 2011)","previouslyFormattedCitation":"(Claes et al., 2011)"},"properties":{"noteIndex":0},"schema":"https://github.com/citation-style-language/schema/raw/master/csl-citation.json"}</w:instrText>
      </w:r>
      <w:r w:rsidR="00725A73">
        <w:fldChar w:fldCharType="separate"/>
      </w:r>
      <w:r w:rsidR="00725A73" w:rsidRPr="00725A73">
        <w:rPr>
          <w:noProof/>
        </w:rPr>
        <w:t>(Claes et al., 2011)</w:t>
      </w:r>
      <w:r w:rsidR="00725A73">
        <w:fldChar w:fldCharType="end"/>
      </w:r>
      <w:r w:rsidR="00725A73">
        <w:t>,</w:t>
      </w:r>
      <w:r>
        <w:t xml:space="preserve"> using the </w:t>
      </w:r>
      <w:proofErr w:type="spellStart"/>
      <w:r>
        <w:t>MeshMonk</w:t>
      </w:r>
      <w:proofErr w:type="spellEnd"/>
      <w:r>
        <w:t xml:space="preserve"> software and the parameters described above. This establishes homologous spatially dense (~10,000) quasi-landmark (QL) configuration for all 3D images</w:t>
      </w:r>
      <w:r w:rsidR="00725A73">
        <w:t xml:space="preserve"> and their reflections</w:t>
      </w:r>
      <w:r>
        <w:t>.</w:t>
      </w:r>
      <w:r w:rsidR="00725A73">
        <w:t xml:space="preserve"> Facial shape can be symmetrized using generalized Procrustes alignment </w:t>
      </w:r>
      <w:r w:rsidR="00725A73">
        <w:fldChar w:fldCharType="begin" w:fldLock="1"/>
      </w:r>
      <w:r w:rsidR="00690070">
        <w:instrText>ADDIN CSL_CITATION {"citationItems":[{"id":"ITEM-1","itemData":{"DOI":"10.2307/2992207","ISBN":"00397989","ISSN":"00397989","PMID":"20798248","abstract":"See, stats, and : https : / / www . researchgate . net / publication / 242101475 Rohlf , Slice . . Extensions Procrustes superimposition . Syst Zool : 40 - 59 Article DOI : 10 . 2307 / 2992207 CITATIONS 1 , 898 READS 483 2 : F . James State 215 , 127 SEE Dennis Florida 79 , 381 SEE All - text , letting . Available : Dennis Retrieved : 09 Syst . Abstract . - Superimposition methods for comparing configurations of landmarks in two or more specimens are reviewed . These methods show differences in shape among specimens as residuals after rotation , translation , and scaling them so that they align as well as possible . A new method is presented that generalizes Siegel and Benson ' s (1982) resistant - fit theta - rho analysis so that more than two objects can be compared at the same time . Both least - squares and resistant - fit approaches are generalized to allow for affine transformations (uniform shape change) . The methods are compared , using artificial data and data on 18 landmarks on the wings of 127 species of North American mosquitoes . Graphical techniques . are also presented to help sum - marize the patterns of differences in shape among the objects being compared . [ Morphometrics ; resistant - fit ; least - squares ; theta - rho analysis ; rotational fit ; affine transformations . ] An important problem in morphomet - is now easy to display a transformationgridricsisthatofcomparingconfigurationsofthatmapstheconfigurationoflandmarkslandmarksintwoormorespecimens.ofoneorganismexactlyintothoseofThompson(1917)suggestedanelegantap-another.proach,using\"transformationgrids,\"thatAnalternativeapproachtofittingamod-depictstheoverallformofoneorganismelthatcompletelydescribesthedifferencesasadistortionintheshapeofareferencebetweentwoorganismsistofitaverysim-organism.Thebasicideawastoplaceaplemodelthatonlytakesintoconsider-Cartesiancoordinategridovertherefer-ationglobalparameterssuchasdifferencesenceorganismandthendistorttheimageinrotation,translation,andscale.Geo-oftheorganism(includingthegrid)invar-metrically,thiscorrespondstosuperim-iouswaysuntiltheformofthesecondor-posingoneorganismontopofanothersoganismwasachieved.Thedifferencesinthatitslandmarksalignaswellaspossibleshapesofthetwoorganismsareshownby(insomesense)withthepositionsofthethedeviationsofthefittedgrid(usuallycorrespondinglandmarksonthesecond.bentandstretchedinvariousways)fromDifferencesinshapearethenshownbytheoriginalsimplesquaregrid.Thompsondifferencesinpositionsofcorresponding(1917)sketche…","author":[{"dropping-particle":"","family":"Rohlf","given":"F. James","non-dropping-particle":"","parse-names":false,"suffix":""},{"dropping-particle":"","family":"Slice","given":"Dennis","non-dropping-particle":"","parse-names":false,"suffix":""}],"container-title":"Systematic Zoology","id":"ITEM-1","issued":{"date-parts":[["1990"]]},"page":"40-50","title":"Extensions of the Procrustes Method for the Optimal Superimposition of Landmarks","type":"article-journal","volume":"39"},"uris":["http://www.mendeley.com/documents/?uuid=073ef9f9-af07-408b-a095-541287b78109"]}],"mendeley":{"formattedCitation":"(Rohlf and Slice, 1990)","plainTextFormattedCitation":"(Rohlf and Slice, 1990)","previouslyFormattedCitation":"(Rohlf and Slice, 1990)"},"properties":{"noteIndex":0},"schema":"https://github.com/citation-style-language/schema/raw/master/csl-citation.json"}</w:instrText>
      </w:r>
      <w:r w:rsidR="00725A73">
        <w:fldChar w:fldCharType="separate"/>
      </w:r>
      <w:r w:rsidR="00725A73" w:rsidRPr="00725A73">
        <w:rPr>
          <w:noProof/>
        </w:rPr>
        <w:t>(Rohlf and Slice, 1990)</w:t>
      </w:r>
      <w:r w:rsidR="00725A73">
        <w:fldChar w:fldCharType="end"/>
      </w:r>
      <w:r w:rsidR="00725A73">
        <w:t xml:space="preserve"> to eliminate differences in position, orientation and size of both original and reflected quasi-landmark configurations. The average of an original and its reflected quasi-landmark configuration constitutes the symmetric component, while the difference between the two configurations constitutes the asymmetric component. </w:t>
      </w:r>
    </w:p>
    <w:p w14:paraId="4C4C020C" w14:textId="4992A606" w:rsidR="00725A73" w:rsidRDefault="00F30759" w:rsidP="00725A73">
      <w:pPr>
        <w:pStyle w:val="Heading3"/>
      </w:pPr>
      <w:commentRangeStart w:id="0"/>
      <w:r>
        <w:t>Facial quality control</w:t>
      </w:r>
      <w:r w:rsidR="00661E1C">
        <w:t xml:space="preserve"> </w:t>
      </w:r>
      <w:commentRangeEnd w:id="0"/>
      <w:r w:rsidR="00543FA6">
        <w:rPr>
          <w:rStyle w:val="CommentReference"/>
          <w:rFonts w:eastAsiaTheme="minorHAnsi" w:cstheme="minorBidi"/>
          <w:b w:val="0"/>
        </w:rPr>
        <w:commentReference w:id="0"/>
      </w:r>
    </w:p>
    <w:p w14:paraId="1B7FEE71" w14:textId="49CD1E36" w:rsidR="00F30759" w:rsidRPr="00F30759" w:rsidRDefault="00CB1157" w:rsidP="00746A86">
      <w:r>
        <w:t>Outlier faces</w:t>
      </w:r>
      <w:r>
        <w:rPr>
          <w:rStyle w:val="CommentReference"/>
        </w:rPr>
        <w:commentReference w:id="1"/>
      </w:r>
      <w:r w:rsidR="00F30759">
        <w:t>,</w:t>
      </w:r>
      <w:r w:rsidR="00DB26B2">
        <w:t xml:space="preserve"> </w:t>
      </w:r>
      <w:del w:id="2" w:author="Harry Matthews" w:date="2018-05-29T09:19:00Z">
        <w:r w:rsidR="00DB26B2" w:rsidDel="00DB26B2">
          <w:delText>due to quasi-landmark mapping errors</w:delText>
        </w:r>
      </w:del>
      <w:r w:rsidR="00DB26B2">
        <w:t xml:space="preserve">, </w:t>
      </w:r>
      <w:r w:rsidR="00F30759">
        <w:t xml:space="preserve"> </w:t>
      </w:r>
      <w:r w:rsidR="00725A73">
        <w:t>are</w:t>
      </w:r>
      <w:r w:rsidR="00F30759">
        <w:t xml:space="preserve"> detected by measuring </w:t>
      </w:r>
      <w:r w:rsidR="00725A73">
        <w:t xml:space="preserve">the </w:t>
      </w:r>
      <w:proofErr w:type="spellStart"/>
      <w:r w:rsidR="00725A73">
        <w:t>Mahalanobis</w:t>
      </w:r>
      <w:proofErr w:type="spellEnd"/>
      <w:r w:rsidR="00725A73">
        <w:t xml:space="preserve"> distance for each face to the overall average face in the symmetrized shape space spanned by an orthogonal basis of principal components that captures 98% of the total variation in face shape. From the distribution of </w:t>
      </w:r>
      <w:commentRangeStart w:id="3"/>
      <w:proofErr w:type="spellStart"/>
      <w:r w:rsidR="00725A73">
        <w:t>Mahalanobis</w:t>
      </w:r>
      <w:proofErr w:type="spellEnd"/>
      <w:r w:rsidR="00725A73">
        <w:t xml:space="preserve"> distances, a </w:t>
      </w:r>
      <w:r w:rsidR="00725A73">
        <w:rPr>
          <w:i/>
        </w:rPr>
        <w:t>z</w:t>
      </w:r>
      <w:r w:rsidR="00725A73">
        <w:t xml:space="preserve"> score for each facial shape is established, and each face with a </w:t>
      </w:r>
      <w:r w:rsidR="00725A73">
        <w:rPr>
          <w:i/>
        </w:rPr>
        <w:t>z</w:t>
      </w:r>
      <w:r w:rsidR="00725A73">
        <w:t xml:space="preserve"> score equal to or larger than 2 is manually inspected for quasi-landmark errors</w:t>
      </w:r>
      <w:commentRangeEnd w:id="3"/>
      <w:r w:rsidR="008069B4">
        <w:rPr>
          <w:rStyle w:val="CommentReference"/>
        </w:rPr>
        <w:commentReference w:id="3"/>
      </w:r>
      <w:r w:rsidR="00725A73">
        <w:t xml:space="preserve">. Identified erroneous faces are removed, and the whole </w:t>
      </w:r>
      <w:r w:rsidR="00725A73">
        <w:lastRenderedPageBreak/>
        <w:t xml:space="preserve">process starting from the generalized Procrustes superimposition of original and reflected quasi-landmark configurations is repeated. </w:t>
      </w:r>
    </w:p>
    <w:p w14:paraId="0BA5F66F" w14:textId="77777777" w:rsidR="00D25C57" w:rsidRDefault="00D25C57" w:rsidP="00D25C57">
      <w:pPr>
        <w:pStyle w:val="Heading2"/>
      </w:pPr>
      <w:r>
        <w:t>Validation</w:t>
      </w:r>
    </w:p>
    <w:p w14:paraId="78EBAE8D" w14:textId="77777777" w:rsidR="00424774" w:rsidRDefault="005E5405" w:rsidP="005E5405">
      <w:pPr>
        <w:pStyle w:val="Heading3"/>
      </w:pPr>
      <w:r>
        <w:t>Sample and data curation</w:t>
      </w:r>
    </w:p>
    <w:p w14:paraId="04945A34" w14:textId="6155CFA0" w:rsidR="004555F5" w:rsidRDefault="00A84661" w:rsidP="005E5405">
      <w:r>
        <w:t>Over many years, our collaborative group has recruited s</w:t>
      </w:r>
      <w:r w:rsidR="005E5405">
        <w:t xml:space="preserve">tudy participants </w:t>
      </w:r>
      <w:r w:rsidR="0066471B">
        <w:t xml:space="preserve">through several studies at the Pennsylvania State University and sampled in the following locations: State College, PA (IRB 44929 and 4320); New York, NY (IRB 45727); Urbana-Champaign, IL (IRB 13103); Dublin, Ireland; Rome, Italy; Warsaw, Poland; and Porto, Portugal (IRB 32341). </w:t>
      </w:r>
    </w:p>
    <w:p w14:paraId="4A551D7C" w14:textId="65582013" w:rsidR="005E5405" w:rsidRDefault="00610379" w:rsidP="005E5405">
      <w:commentRangeStart w:id="4"/>
      <w:ins w:id="5" w:author="Harry Matthews" w:date="2018-05-29T09:22:00Z">
        <w:r>
          <w:t>S</w:t>
        </w:r>
      </w:ins>
      <w:del w:id="6" w:author="Harry Matthews" w:date="2018-05-29T09:22:00Z">
        <w:r w:rsidR="004555F5" w:rsidDel="00610379">
          <w:delText>Digital facial s</w:delText>
        </w:r>
      </w:del>
      <w:r w:rsidR="004555F5">
        <w:t>tereo</w:t>
      </w:r>
      <w:ins w:id="7" w:author="Harry Matthews" w:date="2018-05-29T09:22:00Z">
        <w:r>
          <w:t xml:space="preserve"> </w:t>
        </w:r>
        <w:commentRangeEnd w:id="4"/>
        <w:r>
          <w:rPr>
            <w:rStyle w:val="CommentReference"/>
          </w:rPr>
          <w:commentReference w:id="4"/>
        </w:r>
      </w:ins>
      <w:r w:rsidR="004555F5">
        <w:t xml:space="preserve">photogrammetry </w:t>
      </w:r>
      <w:ins w:id="8" w:author="Harry Matthews" w:date="2018-05-29T09:26:00Z">
        <w:r w:rsidR="00123E0A">
          <w:t>was</w:t>
        </w:r>
      </w:ins>
      <w:commentRangeStart w:id="9"/>
      <w:del w:id="10" w:author="Harry Matthews" w:date="2018-05-29T09:26:00Z">
        <w:r w:rsidR="00A84661" w:rsidDel="00123E0A">
          <w:delText>has been</w:delText>
        </w:r>
      </w:del>
      <w:r w:rsidR="004555F5">
        <w:t xml:space="preserve"> used to capture </w:t>
      </w:r>
      <w:commentRangeEnd w:id="9"/>
      <w:r>
        <w:rPr>
          <w:rStyle w:val="CommentReference"/>
        </w:rPr>
        <w:commentReference w:id="9"/>
      </w:r>
      <w:r w:rsidR="005E5405">
        <w:t xml:space="preserve">3D </w:t>
      </w:r>
      <w:r w:rsidR="004555F5">
        <w:t>facial surfaces</w:t>
      </w:r>
      <w:r w:rsidR="005E5405">
        <w:t xml:space="preserve"> </w:t>
      </w:r>
      <w:r w:rsidR="00A84661">
        <w:t xml:space="preserve">of N~6,000 participants </w:t>
      </w:r>
      <w:r w:rsidR="005E5405">
        <w:t>using the 3dMD Face</w:t>
      </w:r>
      <w:r w:rsidR="001B1336">
        <w:t xml:space="preserve"> 2-pod and 3-pod</w:t>
      </w:r>
      <w:r w:rsidR="005E5405">
        <w:t xml:space="preserve"> system</w:t>
      </w:r>
      <w:r w:rsidR="001B1336">
        <w:t>s</w:t>
      </w:r>
      <w:r w:rsidR="005E5405">
        <w:t xml:space="preserve"> (3dMD, Atlanta, GA)</w:t>
      </w:r>
      <w:r w:rsidR="00A84661">
        <w:t>.</w:t>
      </w:r>
      <w:r w:rsidR="005E5405">
        <w:t xml:space="preserve"> </w:t>
      </w:r>
      <w:r w:rsidR="004555F5">
        <w:t xml:space="preserve">This well-established method </w:t>
      </w:r>
      <w:del w:id="11" w:author="Harry Matthews" w:date="2018-05-29T09:24:00Z">
        <w:r w:rsidR="004555F5" w:rsidDel="00610379">
          <w:delText xml:space="preserve">uses digital photography to </w:delText>
        </w:r>
      </w:del>
      <w:r w:rsidR="004555F5">
        <w:t>generate</w:t>
      </w:r>
      <w:ins w:id="12" w:author="Harry Matthews" w:date="2018-05-29T09:24:00Z">
        <w:r>
          <w:t>s</w:t>
        </w:r>
      </w:ins>
      <w:r w:rsidR="004555F5">
        <w:t xml:space="preserve"> a dense 3D point cloud representing the surface geometry of the face from multiple 2D images with overlapping fields of view. </w:t>
      </w:r>
      <w:r w:rsidR="005E5405">
        <w:t>During photo capture, participant</w:t>
      </w:r>
      <w:del w:id="13" w:author="Harry Matthews" w:date="2018-05-29T09:35:00Z">
        <w:r w:rsidR="005E5405" w:rsidDel="00497043">
          <w:delText xml:space="preserve"> volunteer</w:delText>
        </w:r>
      </w:del>
      <w:r w:rsidR="005E5405">
        <w:t xml:space="preserve">s were asked to adopt a neutral facial expression </w:t>
      </w:r>
      <w:r w:rsidR="004555F5">
        <w:t xml:space="preserve">with their mouth closed </w:t>
      </w:r>
      <w:r w:rsidR="005E5405">
        <w:t>and</w:t>
      </w:r>
      <w:ins w:id="14" w:author="Harry Matthews" w:date="2018-05-29T09:36:00Z">
        <w:r w:rsidR="00497043">
          <w:t xml:space="preserve"> to</w:t>
        </w:r>
      </w:ins>
      <w:r w:rsidR="005E5405">
        <w:t xml:space="preserve"> gaze forward</w:t>
      </w:r>
      <w:r w:rsidR="002E4A96">
        <w:t xml:space="preserve">, following standard facial image acquisition protocols </w:t>
      </w:r>
      <w:r w:rsidR="002E4A96">
        <w:fldChar w:fldCharType="begin" w:fldLock="1"/>
      </w:r>
      <w:r w:rsidR="00F30759">
        <w:instrText>ADDIN CSL_CITATION {"citationItems":[{"id":"ITEM-1","itemData":{"DOI":"10.1186/1746-160X-6-18","ISBN":"1746-160X (Electronic)\r1746-160X (Linking)","ISSN":"1746-160X","PMID":"20667081","abstract":"The use of 3D surface imaging technology is becoming increasingly common in craniofacial clinics and research centers. Due to fast capture speeds and ease of use, 3D digital stereophotogrammetry is quickly becoming the preferred facial surface imaging modality. These systems can serve as an unparalleled tool for craniofacial surgeons, proving an objective digital archive of the patient's face without exposure to radiation. Acquiring consistent high-quality 3D facial captures requires planning and knowledge of the limitations of these devices. Currently, there are few resources available to help new users of this technology with the challenges they will inevitably confront. To address this deficit, this report will highlight a number of common issues that can interfere with the 3D capture process and offer practical solutions to optimize image quality.","author":[{"dropping-particle":"","family":"Heike","given":"Carrie L","non-dropping-particle":"","parse-names":false,"suffix":""},{"dropping-particle":"","family":"Upson","given":"Kristen","non-dropping-particle":"","parse-names":false,"suffix":""},{"dropping-particle":"","family":"Stuhaug","given":"Erik","non-dropping-particle":"","parse-names":false,"suffix":""},{"dropping-particle":"","family":"Weinberg","given":"Seth M","non-dropping-particle":"","parse-names":false,"suffix":""}],"container-title":"Head &amp; Face Medicine","id":"ITEM-1","issued":{"date-parts":[["2010"]]},"page":"18","title":"3D digital stereophotogrammetry: a practical guide to facial image acquisition","type":"article-journal","volume":"6"},"uris":["http://www.mendeley.com/documents/?uuid=4f64d8d9-db1e-413f-a194-a87813f64495"]}],"mendeley":{"formattedCitation":"(Heike et al., 2010)","plainTextFormattedCitation":"(Heike et al., 2010)","previouslyFormattedCitation":"(Heike et al., 2010)"},"properties":{"noteIndex":0},"schema":"https://github.com/citation-style-language/schema/raw/master/csl-citation.json"}</w:instrText>
      </w:r>
      <w:r w:rsidR="002E4A96">
        <w:fldChar w:fldCharType="separate"/>
      </w:r>
      <w:r w:rsidR="002E4A96" w:rsidRPr="002E4A96">
        <w:rPr>
          <w:noProof/>
        </w:rPr>
        <w:t>(Heike et al., 2010)</w:t>
      </w:r>
      <w:r w:rsidR="002E4A96">
        <w:fldChar w:fldCharType="end"/>
      </w:r>
      <w:r w:rsidR="005E5405">
        <w:t xml:space="preserve">. 3D images were immediately </w:t>
      </w:r>
      <w:commentRangeStart w:id="15"/>
      <w:r w:rsidR="005E5405">
        <w:t xml:space="preserve">stitched together </w:t>
      </w:r>
      <w:commentRangeEnd w:id="15"/>
      <w:r>
        <w:rPr>
          <w:rStyle w:val="CommentReference"/>
        </w:rPr>
        <w:commentReference w:id="15"/>
      </w:r>
      <w:r w:rsidR="005E5405">
        <w:t>by the camera system and visually checked to make sure that no</w:t>
      </w:r>
      <w:r w:rsidR="00DB26B2">
        <w:t xml:space="preserve"> major holes or arti</w:t>
      </w:r>
      <w:r w:rsidR="0066471B">
        <w:t>facts existed</w:t>
      </w:r>
      <w:r w:rsidR="005E5405">
        <w:t xml:space="preserve">. </w:t>
      </w:r>
    </w:p>
    <w:p w14:paraId="3E58F869" w14:textId="4598DD5C" w:rsidR="005E5405" w:rsidRDefault="005E5405" w:rsidP="00746A86">
      <w:pPr>
        <w:pStyle w:val="Heading3"/>
      </w:pPr>
      <w:r>
        <w:t xml:space="preserve">Manual </w:t>
      </w:r>
      <w:r w:rsidR="00746A86">
        <w:t>placement of validation landmarks</w:t>
      </w:r>
    </w:p>
    <w:p w14:paraId="12904084" w14:textId="2F670830" w:rsidR="00C24B79" w:rsidRDefault="00A84661" w:rsidP="005E5405">
      <w:r>
        <w:t xml:space="preserve">Of the larger sample, </w:t>
      </w:r>
      <w:r w:rsidR="00690070">
        <w:t>N=</w:t>
      </w:r>
      <w:r w:rsidR="00341E13">
        <w:t>48</w:t>
      </w:r>
      <w:r>
        <w:t xml:space="preserve"> images</w:t>
      </w:r>
      <w:r w:rsidR="004555F5">
        <w:t xml:space="preserve"> were chosen at random for validation</w:t>
      </w:r>
      <w:r>
        <w:t xml:space="preserve">. This number was then reduced by </w:t>
      </w:r>
      <w:r w:rsidR="002E4A96">
        <w:t>excluding images from participants that reported major facial injury or surgery</w:t>
      </w:r>
      <w:r>
        <w:t xml:space="preserve"> and excluding images which did not pass </w:t>
      </w:r>
      <w:commentRangeStart w:id="16"/>
      <w:r>
        <w:t xml:space="preserve">the quality control measures </w:t>
      </w:r>
      <w:commentRangeEnd w:id="16"/>
      <w:r w:rsidR="00497043">
        <w:rPr>
          <w:rStyle w:val="CommentReference"/>
        </w:rPr>
        <w:commentReference w:id="16"/>
      </w:r>
      <w:r>
        <w:t>reported above. This resulted in N=41 images for validation</w:t>
      </w:r>
      <w:r w:rsidR="004555F5">
        <w:t>.</w:t>
      </w:r>
      <w:r>
        <w:t xml:space="preserve"> Images were diverse with respect to sex</w:t>
      </w:r>
      <w:r w:rsidR="00596B47">
        <w:t xml:space="preserve"> (</w:t>
      </w:r>
      <w:ins w:id="17" w:author="Harry Matthews" w:date="2018-05-29T09:38:00Z">
        <w:r w:rsidR="00497043">
          <w:t>f</w:t>
        </w:r>
      </w:ins>
      <w:del w:id="18" w:author="Harry Matthews" w:date="2018-05-29T09:38:00Z">
        <w:r w:rsidR="00596B47" w:rsidDel="00497043">
          <w:delText>F</w:delText>
        </w:r>
      </w:del>
      <w:ins w:id="19" w:author="Harry Matthews" w:date="2018-05-29T09:38:00Z">
        <w:r w:rsidR="00497043">
          <w:t>emale n</w:t>
        </w:r>
      </w:ins>
      <w:r w:rsidR="00596B47">
        <w:t>=29</w:t>
      </w:r>
      <w:ins w:id="20" w:author="Harry Matthews" w:date="2018-05-29T09:38:00Z">
        <w:r w:rsidR="00497043">
          <w:t>;</w:t>
        </w:r>
      </w:ins>
      <w:del w:id="21" w:author="Harry Matthews" w:date="2018-05-29T09:38:00Z">
        <w:r w:rsidR="00596B47" w:rsidDel="00497043">
          <w:delText>,</w:delText>
        </w:r>
      </w:del>
      <w:r w:rsidR="00596B47">
        <w:t xml:space="preserve"> </w:t>
      </w:r>
      <w:ins w:id="22" w:author="Harry Matthews" w:date="2018-05-29T09:38:00Z">
        <w:r w:rsidR="00497043">
          <w:t>male n</w:t>
        </w:r>
      </w:ins>
      <w:del w:id="23" w:author="Harry Matthews" w:date="2018-05-29T09:38:00Z">
        <w:r w:rsidR="00596B47" w:rsidDel="00497043">
          <w:delText>M</w:delText>
        </w:r>
      </w:del>
      <w:r w:rsidR="00596B47">
        <w:t>=12)</w:t>
      </w:r>
      <w:r>
        <w:t>, age</w:t>
      </w:r>
      <w:r w:rsidR="00596B47">
        <w:t xml:space="preserve"> (</w:t>
      </w:r>
      <w:ins w:id="24" w:author="Harry Matthews" w:date="2018-05-29T09:38:00Z">
        <w:r w:rsidR="00497043">
          <w:t xml:space="preserve">range: </w:t>
        </w:r>
      </w:ins>
      <w:r w:rsidR="00596B47">
        <w:t xml:space="preserve">18-79, </w:t>
      </w:r>
      <w:commentRangeStart w:id="25"/>
      <w:ins w:id="26" w:author="Harry Matthews" w:date="2018-05-29T09:38:00Z">
        <w:r w:rsidR="00497043">
          <w:rPr>
            <w:rFonts w:cs="Times New Roman"/>
          </w:rPr>
          <w:t>M</w:t>
        </w:r>
        <w:commentRangeEnd w:id="25"/>
        <w:r w:rsidR="00497043">
          <w:rPr>
            <w:rStyle w:val="CommentReference"/>
          </w:rPr>
          <w:commentReference w:id="25"/>
        </w:r>
      </w:ins>
      <w:del w:id="27" w:author="Harry Matthews" w:date="2018-05-29T09:38:00Z">
        <w:r w:rsidR="00596B47" w:rsidDel="00497043">
          <w:rPr>
            <w:rFonts w:cs="Times New Roman"/>
          </w:rPr>
          <w:delText>µ</w:delText>
        </w:r>
      </w:del>
      <w:r w:rsidR="00596B47">
        <w:t>=32.7)</w:t>
      </w:r>
      <w:r>
        <w:t>, height</w:t>
      </w:r>
      <w:r w:rsidR="00841525">
        <w:t xml:space="preserve"> (</w:t>
      </w:r>
      <w:ins w:id="28" w:author="Harry Matthews" w:date="2018-05-29T09:40:00Z">
        <w:r w:rsidR="00497043">
          <w:t xml:space="preserve">range: </w:t>
        </w:r>
      </w:ins>
      <w:r w:rsidR="00504C1F">
        <w:t xml:space="preserve">149.86-184.00 cm, </w:t>
      </w:r>
      <w:ins w:id="29" w:author="Harry Matthews" w:date="2018-05-29T09:40:00Z">
        <w:r w:rsidR="00497043">
          <w:rPr>
            <w:rFonts w:cs="Times New Roman"/>
          </w:rPr>
          <w:t>M</w:t>
        </w:r>
      </w:ins>
      <w:del w:id="30" w:author="Harry Matthews" w:date="2018-05-29T09:40:00Z">
        <w:r w:rsidR="00504C1F" w:rsidDel="00497043">
          <w:rPr>
            <w:rFonts w:cs="Times New Roman"/>
          </w:rPr>
          <w:delText>µ</w:delText>
        </w:r>
      </w:del>
      <w:r w:rsidR="00504C1F">
        <w:t>=167.13 cm)</w:t>
      </w:r>
      <w:r>
        <w:t>, weight</w:t>
      </w:r>
      <w:r w:rsidR="00504C1F">
        <w:t xml:space="preserve"> (</w:t>
      </w:r>
      <w:ins w:id="31" w:author="Harry Matthews" w:date="2018-05-29T09:40:00Z">
        <w:r w:rsidR="00497043">
          <w:t xml:space="preserve">range: </w:t>
        </w:r>
      </w:ins>
      <w:r w:rsidR="00504C1F">
        <w:t xml:space="preserve">43.00-103.80 kg, </w:t>
      </w:r>
      <w:ins w:id="32" w:author="Harry Matthews" w:date="2018-05-29T09:40:00Z">
        <w:r w:rsidR="00497043">
          <w:rPr>
            <w:rFonts w:cs="Times New Roman"/>
          </w:rPr>
          <w:t>M</w:t>
        </w:r>
      </w:ins>
      <w:del w:id="33" w:author="Harry Matthews" w:date="2018-05-29T09:40:00Z">
        <w:r w:rsidR="00504C1F" w:rsidDel="00497043">
          <w:rPr>
            <w:rFonts w:cs="Times New Roman"/>
          </w:rPr>
          <w:delText>µ</w:delText>
        </w:r>
      </w:del>
      <w:r w:rsidR="00504C1F">
        <w:t>=67.62 kg)</w:t>
      </w:r>
      <w:r>
        <w:t>, and 3D camera system used (SI Table 1). Most participants reported being of European descent.</w:t>
      </w:r>
      <w:r w:rsidR="004555F5">
        <w:t xml:space="preserve"> </w:t>
      </w:r>
      <w:r w:rsidR="001B1336">
        <w:t xml:space="preserve">3dMDpatient was used to record the 3D coordinates of </w:t>
      </w:r>
      <w:r w:rsidR="00F30759">
        <w:t>19</w:t>
      </w:r>
      <w:r w:rsidR="001B1336">
        <w:t xml:space="preserve"> standard landmarks</w:t>
      </w:r>
      <w:r w:rsidR="00C24B79">
        <w:t xml:space="preserve"> (7 midline and </w:t>
      </w:r>
      <w:r w:rsidR="00F30759">
        <w:t>12</w:t>
      </w:r>
      <w:r w:rsidR="00C24B79">
        <w:t xml:space="preserve"> bilateral)</w:t>
      </w:r>
      <w:r w:rsidR="001B1336">
        <w:t xml:space="preserve"> from each </w:t>
      </w:r>
      <w:commentRangeStart w:id="34"/>
      <w:r w:rsidR="001B1336">
        <w:t>unaltered</w:t>
      </w:r>
      <w:commentRangeEnd w:id="34"/>
      <w:r w:rsidR="00D87FDF">
        <w:rPr>
          <w:rStyle w:val="CommentReference"/>
        </w:rPr>
        <w:commentReference w:id="34"/>
      </w:r>
      <w:r w:rsidR="001B1336">
        <w:t xml:space="preserve"> image</w:t>
      </w:r>
      <w:r w:rsidR="00690070">
        <w:t xml:space="preserve"> in wavefront.obj format</w:t>
      </w:r>
      <w:r w:rsidR="001B1336">
        <w:t xml:space="preserve"> (Fig. X</w:t>
      </w:r>
      <w:r w:rsidR="00C24B79">
        <w:t>; Table X</w:t>
      </w:r>
      <w:r w:rsidR="001B1336">
        <w:t>). Two independent observers placed these landmarks three times each, with at least 24 hours in</w:t>
      </w:r>
      <w:ins w:id="35" w:author="Harry Matthews" w:date="2018-05-29T09:42:00Z">
        <w:r w:rsidR="00D87FDF">
          <w:t xml:space="preserve"> </w:t>
        </w:r>
      </w:ins>
      <w:del w:id="36" w:author="Harry Matthews" w:date="2018-05-29T09:42:00Z">
        <w:r w:rsidR="001B1336" w:rsidDel="00D87FDF">
          <w:delText>-</w:delText>
        </w:r>
      </w:del>
      <w:r w:rsidR="001B1336">
        <w:t>between landmarking sessions, resulting in 6 total landmark i</w:t>
      </w:r>
      <w:ins w:id="37" w:author="Harry Matthews" w:date="2018-05-29T09:42:00Z">
        <w:r w:rsidR="00D87FDF">
          <w:t>ndications</w:t>
        </w:r>
      </w:ins>
      <w:del w:id="38" w:author="Harry Matthews" w:date="2018-05-29T09:42:00Z">
        <w:r w:rsidR="001B1336" w:rsidDel="00D87FDF">
          <w:delText>terations</w:delText>
        </w:r>
      </w:del>
      <w:r w:rsidR="001B1336">
        <w:t xml:space="preserve"> for each facial scan. For each individual, we checked for gross landmark coordinate errors (e.g. mislabeling right and left side landmarks) before analysis.</w:t>
      </w:r>
    </w:p>
    <w:p w14:paraId="7D09C08E" w14:textId="5F0AF522" w:rsidR="00F30759" w:rsidRDefault="00F30759" w:rsidP="005E5405">
      <w:r w:rsidRPr="00904E53">
        <w:rPr>
          <w:b/>
        </w:rPr>
        <w:t>Table X. Description of landmarks used in validation.</w:t>
      </w:r>
      <w:r>
        <w:t xml:space="preserve"> Landmark descriptions from the </w:t>
      </w:r>
      <w:proofErr w:type="spellStart"/>
      <w:r>
        <w:t>Richtsmeier</w:t>
      </w:r>
      <w:proofErr w:type="spellEnd"/>
      <w:r>
        <w:t xml:space="preserve"> Lab (</w:t>
      </w:r>
      <w:r w:rsidRPr="00F30759">
        <w:t>http://www.getahead.la.psu.edu/</w:t>
      </w:r>
      <w:r>
        <w:t>).</w:t>
      </w:r>
    </w:p>
    <w:tbl>
      <w:tblPr>
        <w:tblStyle w:val="PlainTable5"/>
        <w:tblW w:w="0" w:type="auto"/>
        <w:tblLook w:val="04A0" w:firstRow="1" w:lastRow="0" w:firstColumn="1" w:lastColumn="0" w:noHBand="0" w:noVBand="1"/>
      </w:tblPr>
      <w:tblGrid>
        <w:gridCol w:w="1649"/>
        <w:gridCol w:w="810"/>
        <w:gridCol w:w="1070"/>
        <w:gridCol w:w="6248"/>
      </w:tblGrid>
      <w:tr w:rsidR="00766354" w14:paraId="24D7AC15" w14:textId="77777777" w:rsidTr="007663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2CCA01F" w14:textId="32A109F3" w:rsidR="00766354" w:rsidRPr="00C24B79" w:rsidRDefault="00766354" w:rsidP="00766354">
            <w:pPr>
              <w:spacing w:before="0" w:after="0"/>
              <w:rPr>
                <w:i w:val="0"/>
              </w:rPr>
            </w:pPr>
            <w:r w:rsidRPr="00C24B79">
              <w:rPr>
                <w:i w:val="0"/>
              </w:rPr>
              <w:t>Landmark</w:t>
            </w:r>
          </w:p>
        </w:tc>
        <w:tc>
          <w:tcPr>
            <w:tcW w:w="0" w:type="auto"/>
          </w:tcPr>
          <w:p w14:paraId="45D688E2" w14:textId="55B0F254" w:rsidR="00766354" w:rsidRDefault="00766354" w:rsidP="00766354">
            <w:pPr>
              <w:spacing w:before="0" w:after="0"/>
              <w:cnfStyle w:val="100000000000" w:firstRow="1" w:lastRow="0" w:firstColumn="0" w:lastColumn="0" w:oddVBand="0" w:evenVBand="0" w:oddHBand="0" w:evenHBand="0" w:firstRowFirstColumn="0" w:firstRowLastColumn="0" w:lastRowFirstColumn="0" w:lastRowLastColumn="0"/>
              <w:rPr>
                <w:i w:val="0"/>
              </w:rPr>
            </w:pPr>
            <w:proofErr w:type="spellStart"/>
            <w:r w:rsidRPr="00C24B79">
              <w:rPr>
                <w:i w:val="0"/>
              </w:rPr>
              <w:t>Ab</w:t>
            </w:r>
            <w:r>
              <w:rPr>
                <w:i w:val="0"/>
              </w:rPr>
              <w:t>vn</w:t>
            </w:r>
            <w:proofErr w:type="spellEnd"/>
            <w:r>
              <w:rPr>
                <w:i w:val="0"/>
              </w:rPr>
              <w:t>.</w:t>
            </w:r>
          </w:p>
        </w:tc>
        <w:tc>
          <w:tcPr>
            <w:tcW w:w="0" w:type="auto"/>
          </w:tcPr>
          <w:p w14:paraId="3D9F9888" w14:textId="246FBF19" w:rsidR="00766354" w:rsidRPr="00C24B79" w:rsidRDefault="00766354" w:rsidP="00766354">
            <w:pPr>
              <w:spacing w:before="0" w:after="0"/>
              <w:cnfStyle w:val="100000000000" w:firstRow="1" w:lastRow="0" w:firstColumn="0" w:lastColumn="0" w:oddVBand="0" w:evenVBand="0" w:oddHBand="0" w:evenHBand="0" w:firstRowFirstColumn="0" w:firstRowLastColumn="0" w:lastRowFirstColumn="0" w:lastRowLastColumn="0"/>
              <w:rPr>
                <w:i w:val="0"/>
              </w:rPr>
            </w:pPr>
            <w:r>
              <w:rPr>
                <w:i w:val="0"/>
              </w:rPr>
              <w:t>Location</w:t>
            </w:r>
          </w:p>
        </w:tc>
        <w:tc>
          <w:tcPr>
            <w:tcW w:w="0" w:type="auto"/>
          </w:tcPr>
          <w:p w14:paraId="2F27CC5C" w14:textId="7C900F15" w:rsidR="00766354" w:rsidRPr="00C24B79" w:rsidRDefault="00766354" w:rsidP="00766354">
            <w:pPr>
              <w:spacing w:before="0" w:after="0"/>
              <w:cnfStyle w:val="100000000000" w:firstRow="1" w:lastRow="0" w:firstColumn="0" w:lastColumn="0" w:oddVBand="0" w:evenVBand="0" w:oddHBand="0" w:evenHBand="0" w:firstRowFirstColumn="0" w:firstRowLastColumn="0" w:lastRowFirstColumn="0" w:lastRowLastColumn="0"/>
              <w:rPr>
                <w:i w:val="0"/>
              </w:rPr>
            </w:pPr>
            <w:r w:rsidRPr="00C24B79">
              <w:rPr>
                <w:i w:val="0"/>
              </w:rPr>
              <w:t>Definition</w:t>
            </w:r>
          </w:p>
        </w:tc>
      </w:tr>
      <w:tr w:rsidR="00766354" w14:paraId="33741666"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014B78" w14:textId="086C93AE" w:rsidR="00766354" w:rsidRDefault="00766354" w:rsidP="00766354">
            <w:pPr>
              <w:spacing w:before="0" w:after="0"/>
            </w:pPr>
            <w:r>
              <w:t>Glabella</w:t>
            </w:r>
          </w:p>
        </w:tc>
        <w:tc>
          <w:tcPr>
            <w:tcW w:w="0" w:type="auto"/>
          </w:tcPr>
          <w:p w14:paraId="1968BB05" w14:textId="0AC2A5A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g</w:t>
            </w:r>
          </w:p>
        </w:tc>
        <w:tc>
          <w:tcPr>
            <w:tcW w:w="0" w:type="auto"/>
          </w:tcPr>
          <w:p w14:paraId="02CD056D" w14:textId="7F2930B6"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17B91C01" w14:textId="2EAB75A5"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most prominent midline point between the eyebrows.</w:t>
            </w:r>
          </w:p>
        </w:tc>
      </w:tr>
      <w:tr w:rsidR="00766354" w14:paraId="57A080C6"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256F4785" w14:textId="01281659" w:rsidR="00766354" w:rsidRDefault="00766354" w:rsidP="00766354">
            <w:pPr>
              <w:spacing w:before="0" w:after="0"/>
            </w:pPr>
            <w:proofErr w:type="spellStart"/>
            <w:r>
              <w:t>Nasion</w:t>
            </w:r>
            <w:proofErr w:type="spellEnd"/>
          </w:p>
        </w:tc>
        <w:tc>
          <w:tcPr>
            <w:tcW w:w="0" w:type="auto"/>
          </w:tcPr>
          <w:p w14:paraId="3A05D585" w14:textId="6858AABD"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n</w:t>
            </w:r>
          </w:p>
        </w:tc>
        <w:tc>
          <w:tcPr>
            <w:tcW w:w="0" w:type="auto"/>
          </w:tcPr>
          <w:p w14:paraId="0C06BA53" w14:textId="019D8848"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Midline</w:t>
            </w:r>
          </w:p>
        </w:tc>
        <w:tc>
          <w:tcPr>
            <w:tcW w:w="0" w:type="auto"/>
          </w:tcPr>
          <w:p w14:paraId="39178D9D" w14:textId="0E55C8D8"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 xml:space="preserve">The point in the midline of both the nasal root and the </w:t>
            </w:r>
            <w:proofErr w:type="spellStart"/>
            <w:r>
              <w:t>nasofrontal</w:t>
            </w:r>
            <w:proofErr w:type="spellEnd"/>
            <w:r>
              <w:t xml:space="preserve"> suture. This point is always above the line that connects the two inner canthi.</w:t>
            </w:r>
          </w:p>
        </w:tc>
      </w:tr>
      <w:tr w:rsidR="00766354" w14:paraId="47E139F6"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32C61" w14:textId="6CA4B77C" w:rsidR="00766354" w:rsidRDefault="00766354" w:rsidP="00766354">
            <w:pPr>
              <w:spacing w:before="0" w:after="0"/>
            </w:pPr>
            <w:proofErr w:type="spellStart"/>
            <w:r>
              <w:t>Pronasale</w:t>
            </w:r>
            <w:proofErr w:type="spellEnd"/>
          </w:p>
        </w:tc>
        <w:tc>
          <w:tcPr>
            <w:tcW w:w="0" w:type="auto"/>
          </w:tcPr>
          <w:p w14:paraId="1AC8BD7C" w14:textId="2C9AF6AB"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prn</w:t>
            </w:r>
          </w:p>
        </w:tc>
        <w:tc>
          <w:tcPr>
            <w:tcW w:w="0" w:type="auto"/>
          </w:tcPr>
          <w:p w14:paraId="5EC4BFA1" w14:textId="7BB78DFA"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074A490D" w14:textId="7926C0F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most protruded point of the apex nasi.</w:t>
            </w:r>
          </w:p>
        </w:tc>
      </w:tr>
      <w:tr w:rsidR="00766354" w14:paraId="492FD407"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18C09B61" w14:textId="4FDBD7CD" w:rsidR="00766354" w:rsidRDefault="00766354" w:rsidP="00766354">
            <w:pPr>
              <w:spacing w:before="0" w:after="0"/>
            </w:pPr>
            <w:proofErr w:type="spellStart"/>
            <w:r>
              <w:t>Subnasale</w:t>
            </w:r>
            <w:proofErr w:type="spellEnd"/>
            <w:r>
              <w:t xml:space="preserve"> </w:t>
            </w:r>
          </w:p>
        </w:tc>
        <w:tc>
          <w:tcPr>
            <w:tcW w:w="0" w:type="auto"/>
          </w:tcPr>
          <w:p w14:paraId="578A3C67" w14:textId="4FF5C813"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proofErr w:type="spellStart"/>
            <w:r>
              <w:t>sn</w:t>
            </w:r>
            <w:proofErr w:type="spellEnd"/>
          </w:p>
        </w:tc>
        <w:tc>
          <w:tcPr>
            <w:tcW w:w="0" w:type="auto"/>
          </w:tcPr>
          <w:p w14:paraId="238DBE3C" w14:textId="4FDB3F2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Midline</w:t>
            </w:r>
          </w:p>
        </w:tc>
        <w:tc>
          <w:tcPr>
            <w:tcW w:w="0" w:type="auto"/>
          </w:tcPr>
          <w:p w14:paraId="3015A38B" w14:textId="3CF87AD9"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midpoint of the angle at the columella base where the lower border of the nasal septum and the surface of the upper lip meet.</w:t>
            </w:r>
          </w:p>
        </w:tc>
      </w:tr>
      <w:tr w:rsidR="00766354" w14:paraId="1051CDC0"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608EA7" w14:textId="776C2F8F" w:rsidR="00766354" w:rsidRDefault="00766354" w:rsidP="00766354">
            <w:pPr>
              <w:spacing w:before="0" w:after="0"/>
            </w:pPr>
            <w:proofErr w:type="spellStart"/>
            <w:r>
              <w:t>Labiale</w:t>
            </w:r>
            <w:proofErr w:type="spellEnd"/>
            <w:r>
              <w:t xml:space="preserve"> </w:t>
            </w:r>
            <w:proofErr w:type="spellStart"/>
            <w:r>
              <w:t>superius</w:t>
            </w:r>
            <w:proofErr w:type="spellEnd"/>
          </w:p>
        </w:tc>
        <w:tc>
          <w:tcPr>
            <w:tcW w:w="0" w:type="auto"/>
          </w:tcPr>
          <w:p w14:paraId="37F3B506" w14:textId="23096575"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ls</w:t>
            </w:r>
          </w:p>
        </w:tc>
        <w:tc>
          <w:tcPr>
            <w:tcW w:w="0" w:type="auto"/>
          </w:tcPr>
          <w:p w14:paraId="7FA01E21" w14:textId="35D77B2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434D8771" w14:textId="0FC7D0C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midpoint of the upper vermillion line.</w:t>
            </w:r>
          </w:p>
        </w:tc>
      </w:tr>
      <w:tr w:rsidR="00766354" w14:paraId="0E5E0B96"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481153DB" w14:textId="3DDD0569" w:rsidR="00766354" w:rsidRDefault="00766354" w:rsidP="00766354">
            <w:pPr>
              <w:spacing w:before="0" w:after="0"/>
            </w:pPr>
            <w:proofErr w:type="spellStart"/>
            <w:r>
              <w:t>Labiale</w:t>
            </w:r>
            <w:proofErr w:type="spellEnd"/>
            <w:r>
              <w:t xml:space="preserve"> </w:t>
            </w:r>
            <w:proofErr w:type="spellStart"/>
            <w:r>
              <w:t>inferius</w:t>
            </w:r>
            <w:proofErr w:type="spellEnd"/>
          </w:p>
        </w:tc>
        <w:tc>
          <w:tcPr>
            <w:tcW w:w="0" w:type="auto"/>
          </w:tcPr>
          <w:p w14:paraId="5FE26A59" w14:textId="3A860A3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li</w:t>
            </w:r>
          </w:p>
        </w:tc>
        <w:tc>
          <w:tcPr>
            <w:tcW w:w="0" w:type="auto"/>
          </w:tcPr>
          <w:p w14:paraId="644F04FB" w14:textId="2D216C2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Midline</w:t>
            </w:r>
          </w:p>
        </w:tc>
        <w:tc>
          <w:tcPr>
            <w:tcW w:w="0" w:type="auto"/>
          </w:tcPr>
          <w:p w14:paraId="5BCACE6D" w14:textId="3CB0C3A9"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midpoint of the lower vermillion line.</w:t>
            </w:r>
          </w:p>
        </w:tc>
      </w:tr>
      <w:tr w:rsidR="00766354" w14:paraId="34CBCB65"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C86CD9" w14:textId="41972347" w:rsidR="00766354" w:rsidRDefault="00766354" w:rsidP="00766354">
            <w:pPr>
              <w:spacing w:before="0" w:after="0"/>
            </w:pPr>
            <w:r>
              <w:lastRenderedPageBreak/>
              <w:t>Pogonion</w:t>
            </w:r>
          </w:p>
        </w:tc>
        <w:tc>
          <w:tcPr>
            <w:tcW w:w="0" w:type="auto"/>
          </w:tcPr>
          <w:p w14:paraId="60E8AF2F" w14:textId="4342386B"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proofErr w:type="spellStart"/>
            <w:r>
              <w:t>SPg</w:t>
            </w:r>
            <w:proofErr w:type="spellEnd"/>
          </w:p>
        </w:tc>
        <w:tc>
          <w:tcPr>
            <w:tcW w:w="0" w:type="auto"/>
          </w:tcPr>
          <w:p w14:paraId="11834EE5" w14:textId="53AB55D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5C04876A" w14:textId="467F022D"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most anterior point of the chin.</w:t>
            </w:r>
          </w:p>
        </w:tc>
      </w:tr>
      <w:tr w:rsidR="00766354" w14:paraId="6AE1689A"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12068C76" w14:textId="3392913E" w:rsidR="00766354" w:rsidRDefault="00766354" w:rsidP="00766354">
            <w:pPr>
              <w:spacing w:before="0" w:after="0"/>
            </w:pPr>
            <w:proofErr w:type="spellStart"/>
            <w:r>
              <w:t>Endocanthion</w:t>
            </w:r>
            <w:proofErr w:type="spellEnd"/>
          </w:p>
        </w:tc>
        <w:tc>
          <w:tcPr>
            <w:tcW w:w="0" w:type="auto"/>
          </w:tcPr>
          <w:p w14:paraId="5A256FA3" w14:textId="5E7B3E4E"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proofErr w:type="spellStart"/>
            <w:r>
              <w:t>en</w:t>
            </w:r>
            <w:proofErr w:type="spellEnd"/>
          </w:p>
        </w:tc>
        <w:tc>
          <w:tcPr>
            <w:tcW w:w="0" w:type="auto"/>
          </w:tcPr>
          <w:p w14:paraId="5753515F" w14:textId="1E6C4017"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Bilateral</w:t>
            </w:r>
          </w:p>
        </w:tc>
        <w:tc>
          <w:tcPr>
            <w:tcW w:w="0" w:type="auto"/>
          </w:tcPr>
          <w:p w14:paraId="20475054" w14:textId="757652CC"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point at the inner commissure of the eye fissure.</w:t>
            </w:r>
          </w:p>
        </w:tc>
      </w:tr>
      <w:tr w:rsidR="00766354" w14:paraId="34D9A738"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6B2B1B" w14:textId="1499BAA1" w:rsidR="00766354" w:rsidRDefault="00766354" w:rsidP="00766354">
            <w:pPr>
              <w:spacing w:before="0" w:after="0"/>
            </w:pPr>
            <w:proofErr w:type="spellStart"/>
            <w:r>
              <w:t>Exocanthion</w:t>
            </w:r>
            <w:proofErr w:type="spellEnd"/>
          </w:p>
        </w:tc>
        <w:tc>
          <w:tcPr>
            <w:tcW w:w="0" w:type="auto"/>
          </w:tcPr>
          <w:p w14:paraId="3FC4EB5B" w14:textId="39122395"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ex</w:t>
            </w:r>
          </w:p>
        </w:tc>
        <w:tc>
          <w:tcPr>
            <w:tcW w:w="0" w:type="auto"/>
          </w:tcPr>
          <w:p w14:paraId="7CF99384" w14:textId="66D44ADF"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Bilateral</w:t>
            </w:r>
          </w:p>
        </w:tc>
        <w:tc>
          <w:tcPr>
            <w:tcW w:w="0" w:type="auto"/>
          </w:tcPr>
          <w:p w14:paraId="4261968E" w14:textId="32658DB1"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point at the outer commissure of the eye fissure.</w:t>
            </w:r>
          </w:p>
        </w:tc>
      </w:tr>
      <w:tr w:rsidR="00766354" w14:paraId="16FB79FB"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6EACAB4F" w14:textId="59824998" w:rsidR="00766354" w:rsidRDefault="00766354" w:rsidP="00766354">
            <w:pPr>
              <w:spacing w:before="0" w:after="0"/>
            </w:pPr>
            <w:r>
              <w:t>Alar curvature</w:t>
            </w:r>
          </w:p>
        </w:tc>
        <w:tc>
          <w:tcPr>
            <w:tcW w:w="0" w:type="auto"/>
          </w:tcPr>
          <w:p w14:paraId="2A0CDB55" w14:textId="07EBDE87"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ac</w:t>
            </w:r>
          </w:p>
        </w:tc>
        <w:tc>
          <w:tcPr>
            <w:tcW w:w="0" w:type="auto"/>
          </w:tcPr>
          <w:p w14:paraId="6318586A" w14:textId="0AD0D7EB"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Bilateral</w:t>
            </w:r>
          </w:p>
        </w:tc>
        <w:tc>
          <w:tcPr>
            <w:tcW w:w="0" w:type="auto"/>
          </w:tcPr>
          <w:p w14:paraId="7134F081" w14:textId="0D9D357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 xml:space="preserve">The most lateral point in the curved base of each ala. Indicating the facial insertion of the nasal </w:t>
            </w:r>
            <w:proofErr w:type="spellStart"/>
            <w:r>
              <w:t>wingbase</w:t>
            </w:r>
            <w:proofErr w:type="spellEnd"/>
            <w:r>
              <w:t>.</w:t>
            </w:r>
          </w:p>
        </w:tc>
      </w:tr>
      <w:tr w:rsidR="00766354" w14:paraId="0E6FD965"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471F2" w14:textId="4E11E0AE" w:rsidR="00766354" w:rsidRDefault="00766354" w:rsidP="00766354">
            <w:pPr>
              <w:spacing w:before="0" w:after="0"/>
            </w:pPr>
            <w:proofErr w:type="spellStart"/>
            <w:r>
              <w:t>Subalare</w:t>
            </w:r>
            <w:proofErr w:type="spellEnd"/>
          </w:p>
        </w:tc>
        <w:tc>
          <w:tcPr>
            <w:tcW w:w="0" w:type="auto"/>
          </w:tcPr>
          <w:p w14:paraId="2400BDBB" w14:textId="7EC49AE2"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proofErr w:type="spellStart"/>
            <w:r>
              <w:t>sbal</w:t>
            </w:r>
            <w:proofErr w:type="spellEnd"/>
          </w:p>
        </w:tc>
        <w:tc>
          <w:tcPr>
            <w:tcW w:w="0" w:type="auto"/>
          </w:tcPr>
          <w:p w14:paraId="285F224E" w14:textId="2C16BDC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Bilateral</w:t>
            </w:r>
          </w:p>
        </w:tc>
        <w:tc>
          <w:tcPr>
            <w:tcW w:w="0" w:type="auto"/>
          </w:tcPr>
          <w:p w14:paraId="50C41BEB" w14:textId="3804B9F8"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point at the lower limit of each alar base, where the alar base disappears into the skin of the upper lip. The landmarks indicate the labial insertion of the alar base</w:t>
            </w:r>
          </w:p>
        </w:tc>
      </w:tr>
      <w:tr w:rsidR="00766354" w14:paraId="7C4A85BE"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1B9D1995" w14:textId="120D0688" w:rsidR="00766354" w:rsidRDefault="00766354" w:rsidP="00766354">
            <w:pPr>
              <w:spacing w:before="0" w:after="0"/>
            </w:pPr>
            <w:r>
              <w:t xml:space="preserve">Crista </w:t>
            </w:r>
            <w:proofErr w:type="spellStart"/>
            <w:r>
              <w:t>philtri</w:t>
            </w:r>
            <w:proofErr w:type="spellEnd"/>
          </w:p>
        </w:tc>
        <w:tc>
          <w:tcPr>
            <w:tcW w:w="0" w:type="auto"/>
          </w:tcPr>
          <w:p w14:paraId="58BA3976" w14:textId="5776D8FF"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proofErr w:type="spellStart"/>
            <w:r>
              <w:t>cph</w:t>
            </w:r>
            <w:proofErr w:type="spellEnd"/>
          </w:p>
        </w:tc>
        <w:tc>
          <w:tcPr>
            <w:tcW w:w="0" w:type="auto"/>
          </w:tcPr>
          <w:p w14:paraId="63E0C88B" w14:textId="0E2BFDF7"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Bilateral</w:t>
            </w:r>
          </w:p>
        </w:tc>
        <w:tc>
          <w:tcPr>
            <w:tcW w:w="0" w:type="auto"/>
          </w:tcPr>
          <w:p w14:paraId="74EB272B" w14:textId="64B3E18D"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lower point on each elevated margin of the philtrum just above the vermillion line.</w:t>
            </w:r>
          </w:p>
        </w:tc>
      </w:tr>
      <w:tr w:rsidR="00766354" w14:paraId="1847AAE4"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37D96C" w14:textId="7776B346" w:rsidR="00766354" w:rsidRDefault="00766354" w:rsidP="00766354">
            <w:pPr>
              <w:spacing w:before="0" w:after="0"/>
            </w:pPr>
            <w:proofErr w:type="spellStart"/>
            <w:r>
              <w:t>Chelion</w:t>
            </w:r>
            <w:proofErr w:type="spellEnd"/>
          </w:p>
        </w:tc>
        <w:tc>
          <w:tcPr>
            <w:tcW w:w="0" w:type="auto"/>
          </w:tcPr>
          <w:p w14:paraId="2B19F629" w14:textId="056F8316"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proofErr w:type="spellStart"/>
            <w:r>
              <w:t>ch</w:t>
            </w:r>
            <w:proofErr w:type="spellEnd"/>
          </w:p>
        </w:tc>
        <w:tc>
          <w:tcPr>
            <w:tcW w:w="0" w:type="auto"/>
          </w:tcPr>
          <w:p w14:paraId="119BE163" w14:textId="3D0DC6FE"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Bilateral</w:t>
            </w:r>
          </w:p>
        </w:tc>
        <w:tc>
          <w:tcPr>
            <w:tcW w:w="0" w:type="auto"/>
          </w:tcPr>
          <w:p w14:paraId="589CF3F4" w14:textId="417A7308"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 xml:space="preserve">Point located at each labial commissure at the most lateral intersection of upper and lower lip. </w:t>
            </w:r>
          </w:p>
        </w:tc>
      </w:tr>
    </w:tbl>
    <w:p w14:paraId="7889CCCC" w14:textId="77777777" w:rsidR="00FE4FE5" w:rsidRDefault="00FE4FE5" w:rsidP="00FE4FE5">
      <w:pPr>
        <w:pStyle w:val="Heading3"/>
        <w:numPr>
          <w:ilvl w:val="0"/>
          <w:numId w:val="0"/>
        </w:numPr>
      </w:pPr>
    </w:p>
    <w:p w14:paraId="5EBFEB7D" w14:textId="67885CF0" w:rsidR="00746A86" w:rsidRDefault="00746A86" w:rsidP="00746A86">
      <w:pPr>
        <w:pStyle w:val="Heading3"/>
      </w:pPr>
      <w:r>
        <w:t>Automatic placement of validation landmarks</w:t>
      </w:r>
      <w:r w:rsidR="00690070">
        <w:t xml:space="preserve"> (Need some sort of image flow chart for this)</w:t>
      </w:r>
    </w:p>
    <w:p w14:paraId="52B734EE" w14:textId="2C1BB2CE" w:rsidR="00690070" w:rsidRDefault="004555F5" w:rsidP="001B1336">
      <w:pPr>
        <w:rPr>
          <w:ins w:id="39" w:author="Harry Matthews" w:date="2018-05-29T09:54:00Z"/>
        </w:rPr>
      </w:pPr>
      <w:r>
        <w:t>To obtain automatic indications of the 19 validation landmarks,</w:t>
      </w:r>
      <w:r w:rsidR="00FE4FE5">
        <w:t xml:space="preserve"> a leave-one-out approach was used to identify the placement of the landmark on the </w:t>
      </w:r>
      <w:r w:rsidR="00690070">
        <w:t>anthropometric mask</w:t>
      </w:r>
      <w:r w:rsidR="00FE4FE5">
        <w:t xml:space="preserve">, then the landmarks were projected back on to the left-out face. </w:t>
      </w:r>
      <w:commentRangeStart w:id="40"/>
      <w:r w:rsidR="00FE4FE5">
        <w:t xml:space="preserve">Specifically, the average manual landmark configurations of 39 faces were aligned to the </w:t>
      </w:r>
      <w:r w:rsidR="00690070">
        <w:t>anthropometric mask</w:t>
      </w:r>
      <w:r w:rsidR="00FE4FE5">
        <w:t xml:space="preserve"> and forced to lie on the surface of the </w:t>
      </w:r>
      <w:r w:rsidR="00690070">
        <w:t xml:space="preserve">mask, </w:t>
      </w:r>
      <w:commentRangeEnd w:id="40"/>
      <w:r w:rsidR="00FA767F">
        <w:rPr>
          <w:rStyle w:val="CommentReference"/>
        </w:rPr>
        <w:commentReference w:id="40"/>
      </w:r>
      <w:r w:rsidR="00690070">
        <w:t>if</w:t>
      </w:r>
      <w:r w:rsidR="00FE4FE5">
        <w:t xml:space="preserve"> the landmark and the mask </w:t>
      </w:r>
      <w:commentRangeStart w:id="41"/>
      <w:r w:rsidR="00FE4FE5">
        <w:t xml:space="preserve">differed in the </w:t>
      </w:r>
      <w:r w:rsidR="00FE4FE5">
        <w:rPr>
          <w:i/>
        </w:rPr>
        <w:t>z-</w:t>
      </w:r>
      <w:r w:rsidR="00FE4FE5">
        <w:t>dimension</w:t>
      </w:r>
      <w:commentRangeEnd w:id="41"/>
      <w:r w:rsidR="00D87FDF">
        <w:rPr>
          <w:rStyle w:val="CommentReference"/>
        </w:rPr>
        <w:commentReference w:id="41"/>
      </w:r>
      <w:r w:rsidR="00FE4FE5">
        <w:t xml:space="preserve">. The </w:t>
      </w:r>
      <w:commentRangeStart w:id="42"/>
      <w:r w:rsidR="00FE4FE5">
        <w:t>nearest barycentric coordinate</w:t>
      </w:r>
      <w:r w:rsidR="00690070">
        <w:t xml:space="preserve"> </w:t>
      </w:r>
      <w:commentRangeEnd w:id="42"/>
      <w:r w:rsidR="00FA767F">
        <w:rPr>
          <w:rStyle w:val="CommentReference"/>
        </w:rPr>
        <w:commentReference w:id="42"/>
      </w:r>
      <w:r w:rsidR="00690070">
        <w:fldChar w:fldCharType="begin" w:fldLock="1"/>
      </w:r>
      <w:r w:rsidR="00BD0465">
        <w:instrText>ADDIN CSL_CITATION {"citationItems":[{"id":"ITEM-1","itemData":{"ISBN":"0-8284-0269-8","author":[{"dropping-particle":"","family":"Hille","given":"Einar","non-dropping-particle":"","parse-names":false,"suffix":""}],"edition":"Second edi","id":"ITEM-1","issued":{"date-parts":[["1982"]]},"number-of-pages":"33","publisher":"Chelsea Publishing Company","publisher-place":"New York","title":"Analytic Function Theory, Volume I","type":"book"},"uris":["http://www.mendeley.com/documents/?uuid=65464443-5fd8-466a-919a-d7dadc5f75cd"]}],"mendeley":{"formattedCitation":"(Hille, 1982)","plainTextFormattedCitation":"(Hille, 1982)","previouslyFormattedCitation":"(Hille, 1982)"},"properties":{"noteIndex":0},"schema":"https://github.com/citation-style-language/schema/raw/master/csl-citation.json"}</w:instrText>
      </w:r>
      <w:r w:rsidR="00690070">
        <w:fldChar w:fldCharType="separate"/>
      </w:r>
      <w:r w:rsidR="00690070" w:rsidRPr="00690070">
        <w:rPr>
          <w:noProof/>
        </w:rPr>
        <w:t>(Hille, 1982)</w:t>
      </w:r>
      <w:r w:rsidR="00690070">
        <w:fldChar w:fldCharType="end"/>
      </w:r>
      <w:r w:rsidR="00690070">
        <w:t xml:space="preserve"> on the anthropometric mask was identified using the average manual landmark coordinates and the barycentric coordinates were then placed on the left-out face. This resulted in the automatic placement of the validation landmarks using a “training” set that did not include the test face. </w:t>
      </w:r>
      <w:r w:rsidR="005C1319">
        <w:t>The placement of automatic landmarks was performed three times, once using the average of observer AZ’s three landmark iterations, again using the average of observer JW’s three landmark iterations, and a final time using the average of all six iterations from both observers. This process resulted in three placements of automatic landmarks for comparison.</w:t>
      </w:r>
    </w:p>
    <w:p w14:paraId="7E9B3D35" w14:textId="053B2C27" w:rsidR="00527CB1" w:rsidRPr="00FE4FE5" w:rsidRDefault="00527CB1" w:rsidP="001B1336">
      <w:commentRangeStart w:id="43"/>
      <w:ins w:id="44" w:author="Harry Matthews" w:date="2018-05-29T09:54:00Z">
        <w:r>
          <w:t>This is equivalent to . . .</w:t>
        </w:r>
      </w:ins>
      <w:commentRangeEnd w:id="43"/>
      <w:ins w:id="45" w:author="Harry Matthews" w:date="2018-05-29T09:55:00Z">
        <w:r>
          <w:rPr>
            <w:rStyle w:val="CommentReference"/>
          </w:rPr>
          <w:commentReference w:id="43"/>
        </w:r>
      </w:ins>
    </w:p>
    <w:p w14:paraId="36F8E79B" w14:textId="448290AE" w:rsidR="00D43DCB" w:rsidRDefault="00926217" w:rsidP="00D43DCB">
      <w:pPr>
        <w:pStyle w:val="Heading3"/>
      </w:pPr>
      <w:r>
        <w:t>Statistical analysis</w:t>
      </w:r>
    </w:p>
    <w:p w14:paraId="2FA26AC8" w14:textId="6E6BED5D" w:rsidR="00926217" w:rsidRDefault="0093338E" w:rsidP="00926217">
      <w:pPr>
        <w:pStyle w:val="Heading4"/>
      </w:pPr>
      <w:r>
        <w:t>Intra- and inter-observer error of manual landmarks</w:t>
      </w:r>
    </w:p>
    <w:p w14:paraId="2D04BA95" w14:textId="6AD8205C" w:rsidR="00A36610" w:rsidRDefault="00CD6949" w:rsidP="00CD6949">
      <w:r>
        <w:t xml:space="preserve">We calculated the intra-observer error as </w:t>
      </w:r>
      <w:r w:rsidR="00926217">
        <w:t xml:space="preserve">the standard deviation between </w:t>
      </w:r>
      <w:r w:rsidR="00BB1E70">
        <w:t xml:space="preserve">the </w:t>
      </w:r>
      <w:r w:rsidR="00BB1E70" w:rsidRPr="00BB1E70">
        <w:rPr>
          <w:i/>
        </w:rPr>
        <w:t>x</w:t>
      </w:r>
      <w:r w:rsidR="00BB1E70">
        <w:t xml:space="preserve">, </w:t>
      </w:r>
      <w:r w:rsidR="00BB1E70" w:rsidRPr="00BB1E70">
        <w:rPr>
          <w:i/>
        </w:rPr>
        <w:t>y</w:t>
      </w:r>
      <w:r w:rsidR="00BB1E70">
        <w:t xml:space="preserve">, and </w:t>
      </w:r>
      <w:r w:rsidR="00BB1E70" w:rsidRPr="00BB1E70">
        <w:rPr>
          <w:i/>
        </w:rPr>
        <w:t>z</w:t>
      </w:r>
      <w:r w:rsidR="00BB1E70">
        <w:t xml:space="preserve"> coordinates of </w:t>
      </w:r>
      <w:r w:rsidR="00926217">
        <w:t xml:space="preserve">each </w:t>
      </w:r>
      <w:r w:rsidR="0093338E">
        <w:t>observer</w:t>
      </w:r>
      <w:r w:rsidR="00926217">
        <w:t>’s landmarking i</w:t>
      </w:r>
      <w:ins w:id="46" w:author="Harry Matthews" w:date="2018-05-29T09:55:00Z">
        <w:r w:rsidR="00527CB1">
          <w:t>ndications</w:t>
        </w:r>
      </w:ins>
      <w:del w:id="47" w:author="Harry Matthews" w:date="2018-05-29T09:55:00Z">
        <w:r w:rsidR="00926217" w:rsidDel="00527CB1">
          <w:delText>terat</w:delText>
        </w:r>
        <w:r w:rsidR="00BB1E70" w:rsidDel="00527CB1">
          <w:delText>ions</w:delText>
        </w:r>
      </w:del>
      <w:r w:rsidR="00926217">
        <w:t>.</w:t>
      </w:r>
      <w:r w:rsidR="00BB1E70">
        <w:t xml:space="preserve"> </w:t>
      </w:r>
      <w:r w:rsidR="00A36610">
        <w:t xml:space="preserve">Each observer’s landmarking iterations were then averaged to create a centroid landmark configuration </w:t>
      </w:r>
      <w:commentRangeStart w:id="48"/>
      <w:r w:rsidR="00A36610">
        <w:t xml:space="preserve">for that observer. </w:t>
      </w:r>
      <w:commentRangeEnd w:id="48"/>
      <w:r w:rsidR="008608BE">
        <w:rPr>
          <w:rStyle w:val="CommentReference"/>
        </w:rPr>
        <w:commentReference w:id="48"/>
      </w:r>
      <w:commentRangeStart w:id="49"/>
      <w:r w:rsidR="00A36610">
        <w:t>The standard deviation of the x, y, and z coordinates of each observer’s centroid configurations</w:t>
      </w:r>
      <w:commentRangeEnd w:id="49"/>
      <w:r w:rsidR="006769A5">
        <w:rPr>
          <w:rStyle w:val="CommentReference"/>
        </w:rPr>
        <w:commentReference w:id="49"/>
      </w:r>
      <w:r w:rsidR="00A36610">
        <w:t xml:space="preserve"> were taken as the inter-observer error of the manual landmarks. Measures are averaged across dimensions and images (Table X) as well as averaged only across images (SI Table X). </w:t>
      </w:r>
    </w:p>
    <w:p w14:paraId="32F45BE6" w14:textId="09A52A27" w:rsidR="00137EC0" w:rsidRDefault="00926217" w:rsidP="00137EC0">
      <w:r>
        <w:rPr>
          <w:b/>
        </w:rPr>
        <w:t>Table X.</w:t>
      </w:r>
      <w:bookmarkStart w:id="51" w:name="_Hlk515122221"/>
      <w:r w:rsidR="0093338E">
        <w:rPr>
          <w:b/>
        </w:rPr>
        <w:t xml:space="preserve"> Intra- and inter-observer error of manual landmarks. </w:t>
      </w:r>
      <w:bookmarkEnd w:id="51"/>
      <w:r w:rsidR="0093338E">
        <w:t xml:space="preserve">Average of the standard deviation between observer AZ and observer JW’s landmarking iterations and between the centroid of observer AZ and observer JW’s landmark iterations across </w:t>
      </w:r>
      <w:r w:rsidR="0093338E" w:rsidRPr="0093338E">
        <w:rPr>
          <w:i/>
        </w:rPr>
        <w:t>x</w:t>
      </w:r>
      <w:r w:rsidR="0093338E">
        <w:t xml:space="preserve">, </w:t>
      </w:r>
      <w:r w:rsidR="0093338E" w:rsidRPr="0093338E">
        <w:rPr>
          <w:i/>
        </w:rPr>
        <w:t>y</w:t>
      </w:r>
      <w:r w:rsidR="0093338E">
        <w:t xml:space="preserve">, and </w:t>
      </w:r>
      <w:r w:rsidR="0093338E" w:rsidRPr="0093338E">
        <w:rPr>
          <w:i/>
        </w:rPr>
        <w:t>z</w:t>
      </w:r>
      <w:r w:rsidR="0093338E">
        <w:t xml:space="preserve"> dimensions and images.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1450"/>
        <w:gridCol w:w="1476"/>
        <w:gridCol w:w="1603"/>
      </w:tblGrid>
      <w:tr w:rsidR="0093338E" w:rsidRPr="00270D5E" w14:paraId="3476B2DE" w14:textId="77777777" w:rsidTr="0093338E">
        <w:trPr>
          <w:trHeight w:val="310"/>
        </w:trPr>
        <w:tc>
          <w:tcPr>
            <w:tcW w:w="0" w:type="auto"/>
            <w:vMerge w:val="restart"/>
            <w:tcBorders>
              <w:right w:val="single" w:sz="4" w:space="0" w:color="auto"/>
            </w:tcBorders>
            <w:noWrap/>
            <w:vAlign w:val="center"/>
          </w:tcPr>
          <w:p w14:paraId="30AC6DAB" w14:textId="7E790B5B" w:rsidR="0093338E" w:rsidRPr="0093338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Landmark</w:t>
            </w:r>
          </w:p>
        </w:tc>
        <w:tc>
          <w:tcPr>
            <w:tcW w:w="0" w:type="auto"/>
            <w:gridSpan w:val="3"/>
            <w:tcBorders>
              <w:left w:val="single" w:sz="4" w:space="0" w:color="auto"/>
            </w:tcBorders>
            <w:noWrap/>
            <w:vAlign w:val="center"/>
          </w:tcPr>
          <w:p w14:paraId="5B826557" w14:textId="0FC40297" w:rsidR="0093338E" w:rsidRPr="0093338E" w:rsidRDefault="0093338E" w:rsidP="0093338E">
            <w:pPr>
              <w:spacing w:before="0" w:after="0"/>
              <w:jc w:val="center"/>
              <w:rPr>
                <w:rFonts w:eastAsia="Times New Roman" w:cs="Times New Roman"/>
                <w:i/>
                <w:color w:val="000000"/>
                <w:szCs w:val="24"/>
              </w:rPr>
            </w:pPr>
            <w:commentRangeStart w:id="52"/>
            <w:r w:rsidRPr="0093338E">
              <w:rPr>
                <w:rFonts w:eastAsia="Times New Roman" w:cs="Times New Roman"/>
                <w:i/>
                <w:color w:val="000000"/>
                <w:szCs w:val="24"/>
              </w:rPr>
              <w:t xml:space="preserve">Average SD </w:t>
            </w:r>
            <w:commentRangeEnd w:id="52"/>
            <w:r w:rsidR="008608BE">
              <w:rPr>
                <w:rStyle w:val="CommentReference"/>
              </w:rPr>
              <w:commentReference w:id="52"/>
            </w:r>
            <w:r w:rsidRPr="0093338E">
              <w:rPr>
                <w:rFonts w:eastAsia="Times New Roman" w:cs="Times New Roman"/>
                <w:i/>
                <w:color w:val="000000"/>
                <w:szCs w:val="24"/>
              </w:rPr>
              <w:t>(mm)</w:t>
            </w:r>
          </w:p>
        </w:tc>
      </w:tr>
      <w:tr w:rsidR="0093338E" w:rsidRPr="00270D5E" w14:paraId="13A389C1" w14:textId="77777777" w:rsidTr="0093338E">
        <w:trPr>
          <w:trHeight w:val="310"/>
        </w:trPr>
        <w:tc>
          <w:tcPr>
            <w:tcW w:w="0" w:type="auto"/>
            <w:vMerge/>
            <w:tcBorders>
              <w:bottom w:val="single" w:sz="4" w:space="0" w:color="auto"/>
              <w:right w:val="single" w:sz="4" w:space="0" w:color="auto"/>
            </w:tcBorders>
            <w:noWrap/>
            <w:vAlign w:val="center"/>
            <w:hideMark/>
          </w:tcPr>
          <w:p w14:paraId="6DB759F6" w14:textId="65FB8DBA" w:rsidR="0093338E" w:rsidRPr="00270D5E" w:rsidRDefault="0093338E" w:rsidP="0093338E">
            <w:pPr>
              <w:spacing w:before="0" w:after="0"/>
              <w:jc w:val="center"/>
              <w:rPr>
                <w:rFonts w:eastAsia="Times New Roman" w:cs="Times New Roman"/>
                <w:i/>
                <w:color w:val="000000"/>
                <w:szCs w:val="24"/>
              </w:rPr>
            </w:pPr>
          </w:p>
        </w:tc>
        <w:tc>
          <w:tcPr>
            <w:tcW w:w="0" w:type="auto"/>
            <w:tcBorders>
              <w:left w:val="single" w:sz="4" w:space="0" w:color="auto"/>
              <w:bottom w:val="single" w:sz="4" w:space="0" w:color="auto"/>
            </w:tcBorders>
            <w:noWrap/>
            <w:vAlign w:val="center"/>
            <w:hideMark/>
          </w:tcPr>
          <w:p w14:paraId="2E0317BF" w14:textId="77777777" w:rsidR="0093338E" w:rsidRPr="00270D5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Observer AZ</w:t>
            </w:r>
          </w:p>
        </w:tc>
        <w:tc>
          <w:tcPr>
            <w:tcW w:w="0" w:type="auto"/>
            <w:tcBorders>
              <w:bottom w:val="single" w:sz="4" w:space="0" w:color="auto"/>
            </w:tcBorders>
            <w:noWrap/>
            <w:vAlign w:val="center"/>
            <w:hideMark/>
          </w:tcPr>
          <w:p w14:paraId="47B2CB16" w14:textId="77777777" w:rsidR="0093338E" w:rsidRPr="00270D5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Observer JW</w:t>
            </w:r>
          </w:p>
        </w:tc>
        <w:tc>
          <w:tcPr>
            <w:tcW w:w="0" w:type="auto"/>
            <w:tcBorders>
              <w:bottom w:val="single" w:sz="4" w:space="0" w:color="auto"/>
            </w:tcBorders>
            <w:noWrap/>
            <w:vAlign w:val="center"/>
            <w:hideMark/>
          </w:tcPr>
          <w:p w14:paraId="3125D685" w14:textId="0A0283CF" w:rsidR="0093338E" w:rsidRPr="00270D5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Inter-observer</w:t>
            </w:r>
          </w:p>
        </w:tc>
      </w:tr>
      <w:tr w:rsidR="00270D5E" w:rsidRPr="00270D5E" w14:paraId="0CA1138C" w14:textId="77777777" w:rsidTr="0093338E">
        <w:trPr>
          <w:trHeight w:val="310"/>
        </w:trPr>
        <w:tc>
          <w:tcPr>
            <w:tcW w:w="0" w:type="auto"/>
            <w:tcBorders>
              <w:top w:val="single" w:sz="4" w:space="0" w:color="auto"/>
              <w:right w:val="single" w:sz="4" w:space="0" w:color="auto"/>
            </w:tcBorders>
            <w:noWrap/>
            <w:vAlign w:val="center"/>
            <w:hideMark/>
          </w:tcPr>
          <w:p w14:paraId="03E87800"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Alar curvature left</w:t>
            </w:r>
          </w:p>
        </w:tc>
        <w:tc>
          <w:tcPr>
            <w:tcW w:w="0" w:type="auto"/>
            <w:tcBorders>
              <w:top w:val="single" w:sz="4" w:space="0" w:color="auto"/>
              <w:left w:val="single" w:sz="4" w:space="0" w:color="auto"/>
            </w:tcBorders>
            <w:noWrap/>
            <w:vAlign w:val="center"/>
            <w:hideMark/>
          </w:tcPr>
          <w:p w14:paraId="08504509"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0.6020</w:t>
            </w:r>
          </w:p>
        </w:tc>
        <w:tc>
          <w:tcPr>
            <w:tcW w:w="0" w:type="auto"/>
            <w:tcBorders>
              <w:top w:val="single" w:sz="4" w:space="0" w:color="auto"/>
            </w:tcBorders>
            <w:noWrap/>
            <w:vAlign w:val="center"/>
            <w:hideMark/>
          </w:tcPr>
          <w:p w14:paraId="0A75241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0.4339</w:t>
            </w:r>
          </w:p>
        </w:tc>
        <w:tc>
          <w:tcPr>
            <w:tcW w:w="0" w:type="auto"/>
            <w:tcBorders>
              <w:top w:val="single" w:sz="4" w:space="0" w:color="auto"/>
            </w:tcBorders>
            <w:noWrap/>
            <w:vAlign w:val="center"/>
            <w:hideMark/>
          </w:tcPr>
          <w:p w14:paraId="4AF74F1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0.3067</w:t>
            </w:r>
          </w:p>
        </w:tc>
      </w:tr>
      <w:tr w:rsidR="00270D5E" w:rsidRPr="00270D5E" w14:paraId="3C70D969" w14:textId="77777777" w:rsidTr="0093338E">
        <w:trPr>
          <w:trHeight w:val="310"/>
        </w:trPr>
        <w:tc>
          <w:tcPr>
            <w:tcW w:w="0" w:type="auto"/>
            <w:tcBorders>
              <w:right w:val="single" w:sz="4" w:space="0" w:color="auto"/>
            </w:tcBorders>
            <w:noWrap/>
            <w:vAlign w:val="center"/>
            <w:hideMark/>
          </w:tcPr>
          <w:p w14:paraId="1A77A992"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Alar curvature right</w:t>
            </w:r>
          </w:p>
        </w:tc>
        <w:tc>
          <w:tcPr>
            <w:tcW w:w="0" w:type="auto"/>
            <w:tcBorders>
              <w:left w:val="single" w:sz="4" w:space="0" w:color="auto"/>
            </w:tcBorders>
            <w:noWrap/>
            <w:vAlign w:val="center"/>
            <w:hideMark/>
          </w:tcPr>
          <w:p w14:paraId="7BB0F2F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0.6304</w:t>
            </w:r>
          </w:p>
        </w:tc>
        <w:tc>
          <w:tcPr>
            <w:tcW w:w="0" w:type="auto"/>
            <w:noWrap/>
            <w:vAlign w:val="center"/>
            <w:hideMark/>
          </w:tcPr>
          <w:p w14:paraId="4E66F9E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0.3773</w:t>
            </w:r>
          </w:p>
        </w:tc>
        <w:tc>
          <w:tcPr>
            <w:tcW w:w="0" w:type="auto"/>
            <w:noWrap/>
            <w:vAlign w:val="center"/>
            <w:hideMark/>
          </w:tcPr>
          <w:p w14:paraId="5F8CED1A"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0.3287</w:t>
            </w:r>
          </w:p>
        </w:tc>
      </w:tr>
      <w:tr w:rsidR="00270D5E" w:rsidRPr="00270D5E" w14:paraId="7945B82E" w14:textId="77777777" w:rsidTr="0093338E">
        <w:trPr>
          <w:trHeight w:val="310"/>
        </w:trPr>
        <w:tc>
          <w:tcPr>
            <w:tcW w:w="0" w:type="auto"/>
            <w:tcBorders>
              <w:right w:val="single" w:sz="4" w:space="0" w:color="auto"/>
            </w:tcBorders>
            <w:noWrap/>
            <w:vAlign w:val="center"/>
            <w:hideMark/>
          </w:tcPr>
          <w:p w14:paraId="50515840"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lastRenderedPageBreak/>
              <w:t>Chelion</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5BB3778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0.6080</w:t>
            </w:r>
          </w:p>
        </w:tc>
        <w:tc>
          <w:tcPr>
            <w:tcW w:w="0" w:type="auto"/>
            <w:noWrap/>
            <w:vAlign w:val="center"/>
            <w:hideMark/>
          </w:tcPr>
          <w:p w14:paraId="0EFE301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0.4472</w:t>
            </w:r>
          </w:p>
        </w:tc>
        <w:tc>
          <w:tcPr>
            <w:tcW w:w="0" w:type="auto"/>
            <w:noWrap/>
            <w:vAlign w:val="center"/>
            <w:hideMark/>
          </w:tcPr>
          <w:p w14:paraId="4886DFD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0.4182</w:t>
            </w:r>
          </w:p>
        </w:tc>
      </w:tr>
      <w:tr w:rsidR="00270D5E" w:rsidRPr="00270D5E" w14:paraId="2E05FB2B" w14:textId="77777777" w:rsidTr="0093338E">
        <w:trPr>
          <w:trHeight w:val="310"/>
        </w:trPr>
        <w:tc>
          <w:tcPr>
            <w:tcW w:w="0" w:type="auto"/>
            <w:tcBorders>
              <w:right w:val="single" w:sz="4" w:space="0" w:color="auto"/>
            </w:tcBorders>
            <w:noWrap/>
            <w:vAlign w:val="center"/>
            <w:hideMark/>
          </w:tcPr>
          <w:p w14:paraId="02B7B9B2"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Chelion</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5D5B943D"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0.6002</w:t>
            </w:r>
          </w:p>
        </w:tc>
        <w:tc>
          <w:tcPr>
            <w:tcW w:w="0" w:type="auto"/>
            <w:noWrap/>
            <w:vAlign w:val="center"/>
            <w:hideMark/>
          </w:tcPr>
          <w:p w14:paraId="1D52D94F"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0.4934</w:t>
            </w:r>
          </w:p>
        </w:tc>
        <w:tc>
          <w:tcPr>
            <w:tcW w:w="0" w:type="auto"/>
            <w:noWrap/>
            <w:vAlign w:val="center"/>
            <w:hideMark/>
          </w:tcPr>
          <w:p w14:paraId="0E675A7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0.2984</w:t>
            </w:r>
          </w:p>
        </w:tc>
      </w:tr>
      <w:tr w:rsidR="00270D5E" w:rsidRPr="00270D5E" w14:paraId="158599EA" w14:textId="77777777" w:rsidTr="0093338E">
        <w:trPr>
          <w:trHeight w:val="310"/>
        </w:trPr>
        <w:tc>
          <w:tcPr>
            <w:tcW w:w="0" w:type="auto"/>
            <w:tcBorders>
              <w:right w:val="single" w:sz="4" w:space="0" w:color="auto"/>
            </w:tcBorders>
            <w:noWrap/>
            <w:vAlign w:val="center"/>
            <w:hideMark/>
          </w:tcPr>
          <w:p w14:paraId="36817118"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 xml:space="preserve">Crista </w:t>
            </w:r>
            <w:proofErr w:type="spellStart"/>
            <w:r w:rsidRPr="00270D5E">
              <w:rPr>
                <w:rFonts w:eastAsia="Times New Roman" w:cs="Times New Roman"/>
                <w:i/>
                <w:color w:val="000000"/>
                <w:szCs w:val="24"/>
              </w:rPr>
              <w:t>philtri</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1EDC82B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0.5016</w:t>
            </w:r>
          </w:p>
        </w:tc>
        <w:tc>
          <w:tcPr>
            <w:tcW w:w="0" w:type="auto"/>
            <w:noWrap/>
            <w:vAlign w:val="center"/>
            <w:hideMark/>
          </w:tcPr>
          <w:p w14:paraId="0C8F1D3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0.3041</w:t>
            </w:r>
          </w:p>
        </w:tc>
        <w:tc>
          <w:tcPr>
            <w:tcW w:w="0" w:type="auto"/>
            <w:noWrap/>
            <w:vAlign w:val="center"/>
            <w:hideMark/>
          </w:tcPr>
          <w:p w14:paraId="695FA68F"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0.3881</w:t>
            </w:r>
          </w:p>
        </w:tc>
      </w:tr>
      <w:tr w:rsidR="00270D5E" w:rsidRPr="00270D5E" w14:paraId="0B4C58DF" w14:textId="77777777" w:rsidTr="0093338E">
        <w:trPr>
          <w:trHeight w:val="310"/>
        </w:trPr>
        <w:tc>
          <w:tcPr>
            <w:tcW w:w="0" w:type="auto"/>
            <w:tcBorders>
              <w:right w:val="single" w:sz="4" w:space="0" w:color="auto"/>
            </w:tcBorders>
            <w:noWrap/>
            <w:vAlign w:val="center"/>
            <w:hideMark/>
          </w:tcPr>
          <w:p w14:paraId="416E50F1"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 xml:space="preserve">Crista </w:t>
            </w:r>
            <w:proofErr w:type="spellStart"/>
            <w:r w:rsidRPr="00270D5E">
              <w:rPr>
                <w:rFonts w:eastAsia="Times New Roman" w:cs="Times New Roman"/>
                <w:i/>
                <w:color w:val="000000"/>
                <w:szCs w:val="24"/>
              </w:rPr>
              <w:t>philtri</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40240A76"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0.5358</w:t>
            </w:r>
          </w:p>
        </w:tc>
        <w:tc>
          <w:tcPr>
            <w:tcW w:w="0" w:type="auto"/>
            <w:noWrap/>
            <w:vAlign w:val="center"/>
            <w:hideMark/>
          </w:tcPr>
          <w:p w14:paraId="41B233B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0.2949</w:t>
            </w:r>
          </w:p>
        </w:tc>
        <w:tc>
          <w:tcPr>
            <w:tcW w:w="0" w:type="auto"/>
            <w:noWrap/>
            <w:vAlign w:val="center"/>
            <w:hideMark/>
          </w:tcPr>
          <w:p w14:paraId="6C7623E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0.4737</w:t>
            </w:r>
          </w:p>
        </w:tc>
      </w:tr>
      <w:tr w:rsidR="00270D5E" w:rsidRPr="00270D5E" w14:paraId="46356F65" w14:textId="77777777" w:rsidTr="0093338E">
        <w:trPr>
          <w:trHeight w:val="310"/>
        </w:trPr>
        <w:tc>
          <w:tcPr>
            <w:tcW w:w="0" w:type="auto"/>
            <w:tcBorders>
              <w:right w:val="single" w:sz="4" w:space="0" w:color="auto"/>
            </w:tcBorders>
            <w:noWrap/>
            <w:vAlign w:val="center"/>
            <w:hideMark/>
          </w:tcPr>
          <w:p w14:paraId="0AFA118C"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Endocanthion</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367FD39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0.7447</w:t>
            </w:r>
          </w:p>
        </w:tc>
        <w:tc>
          <w:tcPr>
            <w:tcW w:w="0" w:type="auto"/>
            <w:noWrap/>
            <w:vAlign w:val="center"/>
            <w:hideMark/>
          </w:tcPr>
          <w:p w14:paraId="60E6313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0.4372</w:t>
            </w:r>
          </w:p>
        </w:tc>
        <w:tc>
          <w:tcPr>
            <w:tcW w:w="0" w:type="auto"/>
            <w:noWrap/>
            <w:vAlign w:val="center"/>
            <w:hideMark/>
          </w:tcPr>
          <w:p w14:paraId="79FBA6A8"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0.4362</w:t>
            </w:r>
          </w:p>
        </w:tc>
      </w:tr>
      <w:tr w:rsidR="00270D5E" w:rsidRPr="00270D5E" w14:paraId="79AAB616" w14:textId="77777777" w:rsidTr="0093338E">
        <w:trPr>
          <w:trHeight w:val="310"/>
        </w:trPr>
        <w:tc>
          <w:tcPr>
            <w:tcW w:w="0" w:type="auto"/>
            <w:tcBorders>
              <w:right w:val="single" w:sz="4" w:space="0" w:color="auto"/>
            </w:tcBorders>
            <w:noWrap/>
            <w:vAlign w:val="center"/>
            <w:hideMark/>
          </w:tcPr>
          <w:p w14:paraId="0AFF52FB"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Endocanthion</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001F202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0.7697</w:t>
            </w:r>
          </w:p>
        </w:tc>
        <w:tc>
          <w:tcPr>
            <w:tcW w:w="0" w:type="auto"/>
            <w:noWrap/>
            <w:vAlign w:val="center"/>
            <w:hideMark/>
          </w:tcPr>
          <w:p w14:paraId="45206DA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0.4462</w:t>
            </w:r>
          </w:p>
        </w:tc>
        <w:tc>
          <w:tcPr>
            <w:tcW w:w="0" w:type="auto"/>
            <w:noWrap/>
            <w:vAlign w:val="center"/>
            <w:hideMark/>
          </w:tcPr>
          <w:p w14:paraId="081A729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0.3608</w:t>
            </w:r>
          </w:p>
        </w:tc>
      </w:tr>
      <w:tr w:rsidR="00270D5E" w:rsidRPr="00270D5E" w14:paraId="3B09D5FD" w14:textId="77777777" w:rsidTr="0093338E">
        <w:trPr>
          <w:trHeight w:val="310"/>
        </w:trPr>
        <w:tc>
          <w:tcPr>
            <w:tcW w:w="0" w:type="auto"/>
            <w:tcBorders>
              <w:right w:val="single" w:sz="4" w:space="0" w:color="auto"/>
            </w:tcBorders>
            <w:noWrap/>
            <w:vAlign w:val="center"/>
            <w:hideMark/>
          </w:tcPr>
          <w:p w14:paraId="251862C7"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Exocanthion</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33923EA4"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0.5863</w:t>
            </w:r>
          </w:p>
        </w:tc>
        <w:tc>
          <w:tcPr>
            <w:tcW w:w="0" w:type="auto"/>
            <w:noWrap/>
            <w:vAlign w:val="center"/>
            <w:hideMark/>
          </w:tcPr>
          <w:p w14:paraId="0C79E4F6"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0.4380</w:t>
            </w:r>
          </w:p>
        </w:tc>
        <w:tc>
          <w:tcPr>
            <w:tcW w:w="0" w:type="auto"/>
            <w:noWrap/>
            <w:vAlign w:val="center"/>
            <w:hideMark/>
          </w:tcPr>
          <w:p w14:paraId="3B515A8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0.2946</w:t>
            </w:r>
          </w:p>
        </w:tc>
      </w:tr>
      <w:tr w:rsidR="00270D5E" w:rsidRPr="00270D5E" w14:paraId="43BDCC07" w14:textId="77777777" w:rsidTr="0093338E">
        <w:trPr>
          <w:trHeight w:val="310"/>
        </w:trPr>
        <w:tc>
          <w:tcPr>
            <w:tcW w:w="0" w:type="auto"/>
            <w:tcBorders>
              <w:right w:val="single" w:sz="4" w:space="0" w:color="auto"/>
            </w:tcBorders>
            <w:noWrap/>
            <w:vAlign w:val="center"/>
            <w:hideMark/>
          </w:tcPr>
          <w:p w14:paraId="03631D8F"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Exocanthion</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0C71B7D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0.6543</w:t>
            </w:r>
          </w:p>
        </w:tc>
        <w:tc>
          <w:tcPr>
            <w:tcW w:w="0" w:type="auto"/>
            <w:noWrap/>
            <w:vAlign w:val="center"/>
            <w:hideMark/>
          </w:tcPr>
          <w:p w14:paraId="01A6722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0.3579</w:t>
            </w:r>
          </w:p>
        </w:tc>
        <w:tc>
          <w:tcPr>
            <w:tcW w:w="0" w:type="auto"/>
            <w:noWrap/>
            <w:vAlign w:val="center"/>
            <w:hideMark/>
          </w:tcPr>
          <w:p w14:paraId="6974DFE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0.2855</w:t>
            </w:r>
          </w:p>
        </w:tc>
      </w:tr>
      <w:tr w:rsidR="00270D5E" w:rsidRPr="00270D5E" w14:paraId="1B4D5DE2" w14:textId="77777777" w:rsidTr="0093338E">
        <w:trPr>
          <w:trHeight w:val="310"/>
        </w:trPr>
        <w:tc>
          <w:tcPr>
            <w:tcW w:w="0" w:type="auto"/>
            <w:tcBorders>
              <w:right w:val="single" w:sz="4" w:space="0" w:color="auto"/>
            </w:tcBorders>
            <w:noWrap/>
            <w:vAlign w:val="center"/>
            <w:hideMark/>
          </w:tcPr>
          <w:p w14:paraId="6348EF33"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Glabella</w:t>
            </w:r>
          </w:p>
        </w:tc>
        <w:tc>
          <w:tcPr>
            <w:tcW w:w="0" w:type="auto"/>
            <w:tcBorders>
              <w:left w:val="single" w:sz="4" w:space="0" w:color="auto"/>
            </w:tcBorders>
            <w:noWrap/>
            <w:vAlign w:val="center"/>
            <w:hideMark/>
          </w:tcPr>
          <w:p w14:paraId="000D5C6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0.5761</w:t>
            </w:r>
          </w:p>
        </w:tc>
        <w:tc>
          <w:tcPr>
            <w:tcW w:w="0" w:type="auto"/>
            <w:noWrap/>
            <w:vAlign w:val="center"/>
            <w:hideMark/>
          </w:tcPr>
          <w:p w14:paraId="1B9DE1D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0.6881</w:t>
            </w:r>
          </w:p>
        </w:tc>
        <w:tc>
          <w:tcPr>
            <w:tcW w:w="0" w:type="auto"/>
            <w:noWrap/>
            <w:vAlign w:val="center"/>
            <w:hideMark/>
          </w:tcPr>
          <w:p w14:paraId="12ECA39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0.4542</w:t>
            </w:r>
          </w:p>
        </w:tc>
      </w:tr>
      <w:tr w:rsidR="00270D5E" w:rsidRPr="00270D5E" w14:paraId="583E3E17" w14:textId="77777777" w:rsidTr="0093338E">
        <w:trPr>
          <w:trHeight w:val="310"/>
        </w:trPr>
        <w:tc>
          <w:tcPr>
            <w:tcW w:w="0" w:type="auto"/>
            <w:tcBorders>
              <w:right w:val="single" w:sz="4" w:space="0" w:color="auto"/>
            </w:tcBorders>
            <w:noWrap/>
            <w:vAlign w:val="center"/>
            <w:hideMark/>
          </w:tcPr>
          <w:p w14:paraId="02176226"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Labiale</w:t>
            </w:r>
            <w:proofErr w:type="spellEnd"/>
            <w:r w:rsidRPr="00270D5E">
              <w:rPr>
                <w:rFonts w:eastAsia="Times New Roman" w:cs="Times New Roman"/>
                <w:i/>
                <w:color w:val="000000"/>
                <w:szCs w:val="24"/>
              </w:rPr>
              <w:t xml:space="preserve"> </w:t>
            </w:r>
            <w:proofErr w:type="spellStart"/>
            <w:r w:rsidRPr="00270D5E">
              <w:rPr>
                <w:rFonts w:eastAsia="Times New Roman" w:cs="Times New Roman"/>
                <w:i/>
                <w:color w:val="000000"/>
                <w:szCs w:val="24"/>
              </w:rPr>
              <w:t>inferius</w:t>
            </w:r>
            <w:proofErr w:type="spellEnd"/>
          </w:p>
        </w:tc>
        <w:tc>
          <w:tcPr>
            <w:tcW w:w="0" w:type="auto"/>
            <w:tcBorders>
              <w:left w:val="single" w:sz="4" w:space="0" w:color="auto"/>
            </w:tcBorders>
            <w:noWrap/>
            <w:vAlign w:val="center"/>
            <w:hideMark/>
          </w:tcPr>
          <w:p w14:paraId="561D046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0.5032</w:t>
            </w:r>
          </w:p>
        </w:tc>
        <w:tc>
          <w:tcPr>
            <w:tcW w:w="0" w:type="auto"/>
            <w:noWrap/>
            <w:vAlign w:val="center"/>
            <w:hideMark/>
          </w:tcPr>
          <w:p w14:paraId="323DB60A"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0.3175</w:t>
            </w:r>
          </w:p>
        </w:tc>
        <w:tc>
          <w:tcPr>
            <w:tcW w:w="0" w:type="auto"/>
            <w:noWrap/>
            <w:vAlign w:val="center"/>
            <w:hideMark/>
          </w:tcPr>
          <w:p w14:paraId="047D5BFA"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0.5857</w:t>
            </w:r>
          </w:p>
        </w:tc>
      </w:tr>
      <w:tr w:rsidR="00270D5E" w:rsidRPr="00270D5E" w14:paraId="18438A61" w14:textId="77777777" w:rsidTr="0093338E">
        <w:trPr>
          <w:trHeight w:val="310"/>
        </w:trPr>
        <w:tc>
          <w:tcPr>
            <w:tcW w:w="0" w:type="auto"/>
            <w:tcBorders>
              <w:right w:val="single" w:sz="4" w:space="0" w:color="auto"/>
            </w:tcBorders>
            <w:noWrap/>
            <w:vAlign w:val="center"/>
            <w:hideMark/>
          </w:tcPr>
          <w:p w14:paraId="66E0E201"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Labiale</w:t>
            </w:r>
            <w:proofErr w:type="spellEnd"/>
            <w:r w:rsidRPr="00270D5E">
              <w:rPr>
                <w:rFonts w:eastAsia="Times New Roman" w:cs="Times New Roman"/>
                <w:i/>
                <w:color w:val="000000"/>
                <w:szCs w:val="24"/>
              </w:rPr>
              <w:t xml:space="preserve"> </w:t>
            </w:r>
            <w:proofErr w:type="spellStart"/>
            <w:r w:rsidRPr="00270D5E">
              <w:rPr>
                <w:rFonts w:eastAsia="Times New Roman" w:cs="Times New Roman"/>
                <w:i/>
                <w:color w:val="000000"/>
                <w:szCs w:val="24"/>
              </w:rPr>
              <w:t>superius</w:t>
            </w:r>
            <w:proofErr w:type="spellEnd"/>
          </w:p>
        </w:tc>
        <w:tc>
          <w:tcPr>
            <w:tcW w:w="0" w:type="auto"/>
            <w:tcBorders>
              <w:left w:val="single" w:sz="4" w:space="0" w:color="auto"/>
            </w:tcBorders>
            <w:noWrap/>
            <w:vAlign w:val="center"/>
            <w:hideMark/>
          </w:tcPr>
          <w:p w14:paraId="5C4B1E8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0.4254</w:t>
            </w:r>
          </w:p>
        </w:tc>
        <w:tc>
          <w:tcPr>
            <w:tcW w:w="0" w:type="auto"/>
            <w:noWrap/>
            <w:vAlign w:val="center"/>
            <w:hideMark/>
          </w:tcPr>
          <w:p w14:paraId="48DFC71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0.2666</w:t>
            </w:r>
          </w:p>
        </w:tc>
        <w:tc>
          <w:tcPr>
            <w:tcW w:w="0" w:type="auto"/>
            <w:noWrap/>
            <w:vAlign w:val="center"/>
            <w:hideMark/>
          </w:tcPr>
          <w:p w14:paraId="4BE4815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0.3185</w:t>
            </w:r>
          </w:p>
        </w:tc>
      </w:tr>
      <w:tr w:rsidR="00270D5E" w:rsidRPr="00270D5E" w14:paraId="44822F67" w14:textId="77777777" w:rsidTr="0093338E">
        <w:trPr>
          <w:trHeight w:val="310"/>
        </w:trPr>
        <w:tc>
          <w:tcPr>
            <w:tcW w:w="0" w:type="auto"/>
            <w:tcBorders>
              <w:right w:val="single" w:sz="4" w:space="0" w:color="auto"/>
            </w:tcBorders>
            <w:noWrap/>
            <w:vAlign w:val="center"/>
            <w:hideMark/>
          </w:tcPr>
          <w:p w14:paraId="72206A8D"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Nasion</w:t>
            </w:r>
            <w:proofErr w:type="spellEnd"/>
          </w:p>
        </w:tc>
        <w:tc>
          <w:tcPr>
            <w:tcW w:w="0" w:type="auto"/>
            <w:tcBorders>
              <w:left w:val="single" w:sz="4" w:space="0" w:color="auto"/>
            </w:tcBorders>
            <w:noWrap/>
            <w:vAlign w:val="center"/>
            <w:hideMark/>
          </w:tcPr>
          <w:p w14:paraId="60A48FB8"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0.5365</w:t>
            </w:r>
          </w:p>
        </w:tc>
        <w:tc>
          <w:tcPr>
            <w:tcW w:w="0" w:type="auto"/>
            <w:noWrap/>
            <w:vAlign w:val="center"/>
            <w:hideMark/>
          </w:tcPr>
          <w:p w14:paraId="242A6049"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0.5402</w:t>
            </w:r>
          </w:p>
        </w:tc>
        <w:tc>
          <w:tcPr>
            <w:tcW w:w="0" w:type="auto"/>
            <w:noWrap/>
            <w:vAlign w:val="center"/>
            <w:hideMark/>
          </w:tcPr>
          <w:p w14:paraId="08BC8D3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0.4938</w:t>
            </w:r>
          </w:p>
        </w:tc>
      </w:tr>
      <w:tr w:rsidR="00270D5E" w:rsidRPr="00270D5E" w14:paraId="1BEE6F26" w14:textId="77777777" w:rsidTr="0093338E">
        <w:trPr>
          <w:trHeight w:val="310"/>
        </w:trPr>
        <w:tc>
          <w:tcPr>
            <w:tcW w:w="0" w:type="auto"/>
            <w:tcBorders>
              <w:right w:val="single" w:sz="4" w:space="0" w:color="auto"/>
            </w:tcBorders>
            <w:noWrap/>
            <w:vAlign w:val="center"/>
            <w:hideMark/>
          </w:tcPr>
          <w:p w14:paraId="516153A4"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Pogonion</w:t>
            </w:r>
          </w:p>
        </w:tc>
        <w:tc>
          <w:tcPr>
            <w:tcW w:w="0" w:type="auto"/>
            <w:tcBorders>
              <w:left w:val="single" w:sz="4" w:space="0" w:color="auto"/>
            </w:tcBorders>
            <w:noWrap/>
            <w:vAlign w:val="center"/>
            <w:hideMark/>
          </w:tcPr>
          <w:p w14:paraId="1DD29086"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0.8208</w:t>
            </w:r>
          </w:p>
        </w:tc>
        <w:tc>
          <w:tcPr>
            <w:tcW w:w="0" w:type="auto"/>
            <w:noWrap/>
            <w:vAlign w:val="center"/>
            <w:hideMark/>
          </w:tcPr>
          <w:p w14:paraId="31FF254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0.7593</w:t>
            </w:r>
          </w:p>
        </w:tc>
        <w:tc>
          <w:tcPr>
            <w:tcW w:w="0" w:type="auto"/>
            <w:noWrap/>
            <w:vAlign w:val="center"/>
            <w:hideMark/>
          </w:tcPr>
          <w:p w14:paraId="2445919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0.5987</w:t>
            </w:r>
          </w:p>
        </w:tc>
      </w:tr>
      <w:tr w:rsidR="00270D5E" w:rsidRPr="00270D5E" w14:paraId="780B9619" w14:textId="77777777" w:rsidTr="0093338E">
        <w:trPr>
          <w:trHeight w:val="310"/>
        </w:trPr>
        <w:tc>
          <w:tcPr>
            <w:tcW w:w="0" w:type="auto"/>
            <w:tcBorders>
              <w:right w:val="single" w:sz="4" w:space="0" w:color="auto"/>
            </w:tcBorders>
            <w:noWrap/>
            <w:vAlign w:val="center"/>
            <w:hideMark/>
          </w:tcPr>
          <w:p w14:paraId="252AC7DE"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Pronasale</w:t>
            </w:r>
            <w:proofErr w:type="spellEnd"/>
          </w:p>
        </w:tc>
        <w:tc>
          <w:tcPr>
            <w:tcW w:w="0" w:type="auto"/>
            <w:tcBorders>
              <w:left w:val="single" w:sz="4" w:space="0" w:color="auto"/>
            </w:tcBorders>
            <w:noWrap/>
            <w:vAlign w:val="center"/>
            <w:hideMark/>
          </w:tcPr>
          <w:p w14:paraId="754258ED"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0.4593</w:t>
            </w:r>
          </w:p>
        </w:tc>
        <w:tc>
          <w:tcPr>
            <w:tcW w:w="0" w:type="auto"/>
            <w:noWrap/>
            <w:vAlign w:val="center"/>
            <w:hideMark/>
          </w:tcPr>
          <w:p w14:paraId="0D5A6EAB"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0.3157</w:t>
            </w:r>
          </w:p>
        </w:tc>
        <w:tc>
          <w:tcPr>
            <w:tcW w:w="0" w:type="auto"/>
            <w:noWrap/>
            <w:vAlign w:val="center"/>
            <w:hideMark/>
          </w:tcPr>
          <w:p w14:paraId="61543F4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0.3323</w:t>
            </w:r>
          </w:p>
        </w:tc>
      </w:tr>
      <w:tr w:rsidR="00270D5E" w:rsidRPr="00270D5E" w14:paraId="69BAACF7" w14:textId="77777777" w:rsidTr="0093338E">
        <w:trPr>
          <w:trHeight w:val="310"/>
        </w:trPr>
        <w:tc>
          <w:tcPr>
            <w:tcW w:w="0" w:type="auto"/>
            <w:tcBorders>
              <w:right w:val="single" w:sz="4" w:space="0" w:color="auto"/>
            </w:tcBorders>
            <w:noWrap/>
            <w:vAlign w:val="center"/>
            <w:hideMark/>
          </w:tcPr>
          <w:p w14:paraId="6F8A3617"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Subalare</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2449F7AF"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0.5018</w:t>
            </w:r>
          </w:p>
        </w:tc>
        <w:tc>
          <w:tcPr>
            <w:tcW w:w="0" w:type="auto"/>
            <w:noWrap/>
            <w:vAlign w:val="center"/>
            <w:hideMark/>
          </w:tcPr>
          <w:p w14:paraId="44AFBAA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0.4262</w:t>
            </w:r>
          </w:p>
        </w:tc>
        <w:tc>
          <w:tcPr>
            <w:tcW w:w="0" w:type="auto"/>
            <w:noWrap/>
            <w:vAlign w:val="center"/>
            <w:hideMark/>
          </w:tcPr>
          <w:p w14:paraId="2497AC5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0.4005</w:t>
            </w:r>
          </w:p>
        </w:tc>
      </w:tr>
      <w:tr w:rsidR="00270D5E" w:rsidRPr="00270D5E" w14:paraId="03E47E68" w14:textId="77777777" w:rsidTr="0093338E">
        <w:trPr>
          <w:trHeight w:val="310"/>
        </w:trPr>
        <w:tc>
          <w:tcPr>
            <w:tcW w:w="0" w:type="auto"/>
            <w:tcBorders>
              <w:right w:val="single" w:sz="4" w:space="0" w:color="auto"/>
            </w:tcBorders>
            <w:noWrap/>
            <w:vAlign w:val="center"/>
            <w:hideMark/>
          </w:tcPr>
          <w:p w14:paraId="398A5E24"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Subalare</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0C4A5FD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0.4883</w:t>
            </w:r>
          </w:p>
        </w:tc>
        <w:tc>
          <w:tcPr>
            <w:tcW w:w="0" w:type="auto"/>
            <w:noWrap/>
            <w:vAlign w:val="center"/>
            <w:hideMark/>
          </w:tcPr>
          <w:p w14:paraId="1C4AE5D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0.4848</w:t>
            </w:r>
          </w:p>
        </w:tc>
        <w:tc>
          <w:tcPr>
            <w:tcW w:w="0" w:type="auto"/>
            <w:noWrap/>
            <w:vAlign w:val="center"/>
            <w:hideMark/>
          </w:tcPr>
          <w:p w14:paraId="006027D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0.4283</w:t>
            </w:r>
          </w:p>
        </w:tc>
      </w:tr>
      <w:tr w:rsidR="00270D5E" w:rsidRPr="00270D5E" w14:paraId="5F238A13" w14:textId="77777777" w:rsidTr="0093338E">
        <w:trPr>
          <w:trHeight w:val="310"/>
        </w:trPr>
        <w:tc>
          <w:tcPr>
            <w:tcW w:w="0" w:type="auto"/>
            <w:tcBorders>
              <w:right w:val="single" w:sz="4" w:space="0" w:color="auto"/>
            </w:tcBorders>
            <w:noWrap/>
            <w:vAlign w:val="center"/>
            <w:hideMark/>
          </w:tcPr>
          <w:p w14:paraId="6FD20A76"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Subnasale</w:t>
            </w:r>
            <w:proofErr w:type="spellEnd"/>
          </w:p>
        </w:tc>
        <w:tc>
          <w:tcPr>
            <w:tcW w:w="0" w:type="auto"/>
            <w:tcBorders>
              <w:left w:val="single" w:sz="4" w:space="0" w:color="auto"/>
            </w:tcBorders>
            <w:noWrap/>
            <w:vAlign w:val="center"/>
            <w:hideMark/>
          </w:tcPr>
          <w:p w14:paraId="67E83F4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0.4504</w:t>
            </w:r>
          </w:p>
        </w:tc>
        <w:tc>
          <w:tcPr>
            <w:tcW w:w="0" w:type="auto"/>
            <w:noWrap/>
            <w:vAlign w:val="center"/>
            <w:hideMark/>
          </w:tcPr>
          <w:p w14:paraId="53D125F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0.4695</w:t>
            </w:r>
          </w:p>
        </w:tc>
        <w:tc>
          <w:tcPr>
            <w:tcW w:w="0" w:type="auto"/>
            <w:noWrap/>
            <w:vAlign w:val="center"/>
            <w:hideMark/>
          </w:tcPr>
          <w:p w14:paraId="19AB63E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0.3480</w:t>
            </w:r>
          </w:p>
        </w:tc>
      </w:tr>
      <w:tr w:rsidR="00270D5E" w:rsidRPr="00270D5E" w14:paraId="0869BA0B" w14:textId="77777777" w:rsidTr="0093338E">
        <w:trPr>
          <w:trHeight w:val="310"/>
        </w:trPr>
        <w:tc>
          <w:tcPr>
            <w:tcW w:w="0" w:type="auto"/>
            <w:tcBorders>
              <w:right w:val="single" w:sz="4" w:space="0" w:color="auto"/>
            </w:tcBorders>
            <w:noWrap/>
            <w:vAlign w:val="center"/>
            <w:hideMark/>
          </w:tcPr>
          <w:p w14:paraId="7174E4D9" w14:textId="77777777" w:rsidR="00270D5E" w:rsidRPr="00270D5E" w:rsidRDefault="00270D5E" w:rsidP="0093338E">
            <w:pPr>
              <w:spacing w:before="0" w:after="0"/>
              <w:jc w:val="center"/>
              <w:rPr>
                <w:rFonts w:eastAsia="Times New Roman" w:cs="Times New Roman"/>
                <w:b/>
                <w:i/>
                <w:color w:val="000000"/>
                <w:szCs w:val="24"/>
              </w:rPr>
            </w:pPr>
            <w:r w:rsidRPr="00270D5E">
              <w:rPr>
                <w:rFonts w:eastAsia="Times New Roman" w:cs="Times New Roman"/>
                <w:b/>
                <w:i/>
                <w:color w:val="000000"/>
                <w:szCs w:val="24"/>
              </w:rPr>
              <w:t>Mean</w:t>
            </w:r>
          </w:p>
        </w:tc>
        <w:tc>
          <w:tcPr>
            <w:tcW w:w="0" w:type="auto"/>
            <w:tcBorders>
              <w:left w:val="single" w:sz="4" w:space="0" w:color="auto"/>
            </w:tcBorders>
            <w:noWrap/>
            <w:vAlign w:val="center"/>
            <w:hideMark/>
          </w:tcPr>
          <w:p w14:paraId="2C7C52E4" w14:textId="77777777" w:rsidR="00270D5E" w:rsidRPr="00270D5E" w:rsidRDefault="00270D5E" w:rsidP="0093338E">
            <w:pPr>
              <w:spacing w:before="0" w:after="0"/>
              <w:jc w:val="center"/>
              <w:rPr>
                <w:rFonts w:eastAsia="Times New Roman" w:cs="Times New Roman"/>
                <w:b/>
                <w:bCs/>
                <w:iCs/>
                <w:color w:val="000000"/>
                <w:szCs w:val="24"/>
              </w:rPr>
            </w:pPr>
            <w:r w:rsidRPr="00270D5E">
              <w:rPr>
                <w:rFonts w:eastAsia="Times New Roman" w:cs="Times New Roman"/>
                <w:b/>
                <w:bCs/>
                <w:iCs/>
                <w:color w:val="000000"/>
                <w:szCs w:val="24"/>
              </w:rPr>
              <w:t>0.5787</w:t>
            </w:r>
          </w:p>
        </w:tc>
        <w:tc>
          <w:tcPr>
            <w:tcW w:w="0" w:type="auto"/>
            <w:noWrap/>
            <w:vAlign w:val="center"/>
            <w:hideMark/>
          </w:tcPr>
          <w:p w14:paraId="3884CA9F" w14:textId="77777777" w:rsidR="00270D5E" w:rsidRPr="00270D5E" w:rsidRDefault="00270D5E" w:rsidP="0093338E">
            <w:pPr>
              <w:spacing w:before="0" w:after="0"/>
              <w:jc w:val="center"/>
              <w:rPr>
                <w:rFonts w:eastAsia="Times New Roman" w:cs="Times New Roman"/>
                <w:b/>
                <w:bCs/>
                <w:iCs/>
                <w:color w:val="000000"/>
                <w:szCs w:val="24"/>
              </w:rPr>
            </w:pPr>
            <w:r w:rsidRPr="00270D5E">
              <w:rPr>
                <w:rFonts w:eastAsia="Times New Roman" w:cs="Times New Roman"/>
                <w:b/>
                <w:bCs/>
                <w:iCs/>
                <w:color w:val="000000"/>
                <w:szCs w:val="24"/>
              </w:rPr>
              <w:t>0.4367</w:t>
            </w:r>
          </w:p>
        </w:tc>
        <w:tc>
          <w:tcPr>
            <w:tcW w:w="0" w:type="auto"/>
            <w:noWrap/>
            <w:vAlign w:val="center"/>
            <w:hideMark/>
          </w:tcPr>
          <w:p w14:paraId="595E0EC6" w14:textId="77777777" w:rsidR="00270D5E" w:rsidRPr="00270D5E" w:rsidRDefault="00270D5E" w:rsidP="0093338E">
            <w:pPr>
              <w:spacing w:before="0" w:after="0"/>
              <w:jc w:val="center"/>
              <w:rPr>
                <w:rFonts w:eastAsia="Times New Roman" w:cs="Times New Roman"/>
                <w:b/>
                <w:bCs/>
                <w:iCs/>
                <w:color w:val="000000"/>
                <w:szCs w:val="24"/>
              </w:rPr>
            </w:pPr>
            <w:r w:rsidRPr="00270D5E">
              <w:rPr>
                <w:rFonts w:eastAsia="Times New Roman" w:cs="Times New Roman"/>
                <w:b/>
                <w:bCs/>
                <w:iCs/>
                <w:color w:val="000000"/>
                <w:szCs w:val="24"/>
              </w:rPr>
              <w:t>0.3974</w:t>
            </w:r>
          </w:p>
        </w:tc>
      </w:tr>
    </w:tbl>
    <w:p w14:paraId="72272FAB" w14:textId="77777777" w:rsidR="00904E53" w:rsidRDefault="00904E53" w:rsidP="00904E53">
      <w:pPr>
        <w:pStyle w:val="Heading4"/>
        <w:numPr>
          <w:ilvl w:val="0"/>
          <w:numId w:val="0"/>
        </w:numPr>
        <w:ind w:left="567"/>
      </w:pPr>
    </w:p>
    <w:p w14:paraId="09245956" w14:textId="47B38C72" w:rsidR="00E94D94" w:rsidRDefault="005C1319" w:rsidP="00904E53">
      <w:pPr>
        <w:pStyle w:val="Heading4"/>
      </w:pPr>
      <w:r>
        <w:t>Direct c</w:t>
      </w:r>
      <w:r w:rsidR="00904E53">
        <w:t>omparison of manual and automatic landmark placements</w:t>
      </w:r>
    </w:p>
    <w:p w14:paraId="60463755" w14:textId="6FC5E281" w:rsidR="00CD6949" w:rsidRDefault="005C1319" w:rsidP="00916685">
      <w:r>
        <w:t>As one measure of validation of the automatic landmark placements, we compared the raw coordinate values of the manual landmarks with the raw coordinate values of the automatic landmarks. Because of the leave-one-out nature of our approach, we can compare the manual and automatic landmark coordinates directly without fear of training bias.</w:t>
      </w:r>
      <w:r w:rsidR="005E2BD5">
        <w:t xml:space="preserve"> We calculated the </w:t>
      </w:r>
      <w:commentRangeStart w:id="53"/>
      <w:r w:rsidR="005E2BD5">
        <w:t>Pearson’s correlation</w:t>
      </w:r>
      <w:commentRangeEnd w:id="53"/>
      <w:r w:rsidR="00C776E7">
        <w:rPr>
          <w:rStyle w:val="CommentReference"/>
        </w:rPr>
        <w:commentReference w:id="53"/>
      </w:r>
      <w:r>
        <w:t xml:space="preserve"> </w:t>
      </w:r>
      <w:r w:rsidR="005E2BD5">
        <w:t>between the average of all manual landmark</w:t>
      </w:r>
      <w:r w:rsidR="007F0065">
        <w:t>ing iterations</w:t>
      </w:r>
      <w:r w:rsidR="005E2BD5">
        <w:t xml:space="preserve"> and the automatic landmark placements that were trained using this average. </w:t>
      </w:r>
      <w:r w:rsidR="00F15656">
        <w:t xml:space="preserve">We </w:t>
      </w:r>
      <w:r w:rsidR="007F0065">
        <w:t xml:space="preserve">also </w:t>
      </w:r>
      <w:r w:rsidR="00F15656">
        <w:t xml:space="preserve">calculated the </w:t>
      </w:r>
      <w:commentRangeStart w:id="54"/>
      <w:r w:rsidR="00F15656">
        <w:t>standard deviation</w:t>
      </w:r>
      <w:commentRangeEnd w:id="54"/>
      <w:r w:rsidR="00C776E7">
        <w:rPr>
          <w:rStyle w:val="CommentReference"/>
        </w:rPr>
        <w:commentReference w:id="54"/>
      </w:r>
      <w:r w:rsidR="00F15656">
        <w:t xml:space="preserve"> between the x, y, and z coordinates</w:t>
      </w:r>
      <w:r w:rsidR="007F0065">
        <w:t xml:space="preserve"> of</w:t>
      </w:r>
      <w:r w:rsidR="00F15656">
        <w:t xml:space="preserve"> the average of all manual landmarking iterations and the automatic landmarks trained using this average. </w:t>
      </w:r>
    </w:p>
    <w:p w14:paraId="158F5658" w14:textId="7E526B47" w:rsidR="00226B89" w:rsidRDefault="00226B89" w:rsidP="00916685">
      <w:r>
        <w:rPr>
          <w:noProof/>
          <w:lang w:val="en-AU" w:eastAsia="en-AU"/>
        </w:rPr>
        <w:lastRenderedPageBreak/>
        <w:drawing>
          <wp:inline distT="0" distB="0" distL="0" distR="0" wp14:anchorId="64400869" wp14:editId="54068A47">
            <wp:extent cx="6208395" cy="3462655"/>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vsAuto_SD_LMKCoordinates.png"/>
                    <pic:cNvPicPr/>
                  </pic:nvPicPr>
                  <pic:blipFill>
                    <a:blip r:embed="rId11">
                      <a:extLst>
                        <a:ext uri="{28A0092B-C50C-407E-A947-70E740481C1C}">
                          <a14:useLocalDpi xmlns:a14="http://schemas.microsoft.com/office/drawing/2010/main" val="0"/>
                        </a:ext>
                      </a:extLst>
                    </a:blip>
                    <a:stretch>
                      <a:fillRect/>
                    </a:stretch>
                  </pic:blipFill>
                  <pic:spPr>
                    <a:xfrm>
                      <a:off x="0" y="0"/>
                      <a:ext cx="6208395" cy="3462655"/>
                    </a:xfrm>
                    <a:prstGeom prst="rect">
                      <a:avLst/>
                    </a:prstGeom>
                  </pic:spPr>
                </pic:pic>
              </a:graphicData>
            </a:graphic>
          </wp:inline>
        </w:drawing>
      </w:r>
    </w:p>
    <w:p w14:paraId="3AEA89AA" w14:textId="09960644" w:rsidR="00226B89" w:rsidRPr="009D23AD" w:rsidRDefault="00226B89" w:rsidP="00916685">
      <w:r>
        <w:rPr>
          <w:b/>
        </w:rPr>
        <w:t xml:space="preserve">Figure X. Correlation between raw x, y, and z coordinates. </w:t>
      </w:r>
      <w:commentRangeStart w:id="55"/>
      <w:r w:rsidR="009D23AD">
        <w:t>The</w:t>
      </w:r>
      <w:commentRangeEnd w:id="55"/>
      <w:r w:rsidR="00BB7138">
        <w:rPr>
          <w:rStyle w:val="CommentReference"/>
        </w:rPr>
        <w:commentReference w:id="55"/>
      </w:r>
      <w:r w:rsidR="009D23AD">
        <w:t xml:space="preserve"> Pearson’s correlation between the average x, y, and z coordinates from the two observers and the automatic landmarks trained using all manual landmarking data. </w:t>
      </w:r>
    </w:p>
    <w:p w14:paraId="54C2F5A9" w14:textId="08B08C03" w:rsidR="00E23FA8" w:rsidRPr="00E23FA8" w:rsidRDefault="00E23FA8" w:rsidP="00916685">
      <w:r>
        <w:rPr>
          <w:b/>
        </w:rPr>
        <w:t>Table X. Standard deviation between manual and automatic landmarks</w:t>
      </w:r>
      <w:r>
        <w:t xml:space="preserve">. We calculated the standard deviation of the x, y, and z coordinates for the manual and automatic landmarks, using the average of all manual landmarking iterations as the training set. </w:t>
      </w:r>
    </w:p>
    <w:tbl>
      <w:tblPr>
        <w:tblW w:w="0" w:type="auto"/>
        <w:tblLook w:val="04A0" w:firstRow="1" w:lastRow="0" w:firstColumn="1" w:lastColumn="0" w:noHBand="0" w:noVBand="1"/>
      </w:tblPr>
      <w:tblGrid>
        <w:gridCol w:w="2163"/>
        <w:gridCol w:w="876"/>
        <w:gridCol w:w="876"/>
        <w:gridCol w:w="876"/>
        <w:gridCol w:w="876"/>
      </w:tblGrid>
      <w:tr w:rsidR="00E23FA8" w:rsidRPr="00E23FA8" w14:paraId="4E12829D" w14:textId="77777777" w:rsidTr="00E23FA8">
        <w:trPr>
          <w:trHeight w:val="310"/>
        </w:trPr>
        <w:tc>
          <w:tcPr>
            <w:tcW w:w="0" w:type="auto"/>
            <w:vMerge w:val="restart"/>
            <w:tcBorders>
              <w:top w:val="nil"/>
              <w:left w:val="nil"/>
              <w:right w:val="single" w:sz="4" w:space="0" w:color="auto"/>
            </w:tcBorders>
            <w:shd w:val="clear" w:color="auto" w:fill="auto"/>
            <w:noWrap/>
            <w:vAlign w:val="center"/>
          </w:tcPr>
          <w:p w14:paraId="02F7D792"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Landmark</w:t>
            </w:r>
          </w:p>
        </w:tc>
        <w:tc>
          <w:tcPr>
            <w:tcW w:w="0" w:type="auto"/>
            <w:gridSpan w:val="4"/>
            <w:tcBorders>
              <w:top w:val="nil"/>
              <w:left w:val="single" w:sz="4" w:space="0" w:color="auto"/>
              <w:bottom w:val="nil"/>
              <w:right w:val="nil"/>
            </w:tcBorders>
            <w:shd w:val="clear" w:color="auto" w:fill="auto"/>
            <w:noWrap/>
            <w:vAlign w:val="center"/>
          </w:tcPr>
          <w:p w14:paraId="7915A2C6"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Standard deviation (mm)</w:t>
            </w:r>
          </w:p>
        </w:tc>
      </w:tr>
      <w:tr w:rsidR="00E23FA8" w:rsidRPr="00E23FA8" w14:paraId="2280F97E" w14:textId="77777777" w:rsidTr="00E23FA8">
        <w:trPr>
          <w:trHeight w:val="310"/>
        </w:trPr>
        <w:tc>
          <w:tcPr>
            <w:tcW w:w="0" w:type="auto"/>
            <w:vMerge/>
            <w:tcBorders>
              <w:left w:val="nil"/>
              <w:bottom w:val="single" w:sz="4" w:space="0" w:color="auto"/>
              <w:right w:val="single" w:sz="4" w:space="0" w:color="auto"/>
            </w:tcBorders>
            <w:shd w:val="clear" w:color="auto" w:fill="auto"/>
            <w:noWrap/>
            <w:vAlign w:val="center"/>
            <w:hideMark/>
          </w:tcPr>
          <w:p w14:paraId="3729952E" w14:textId="77777777" w:rsidR="00E23FA8" w:rsidRPr="00E23FA8" w:rsidRDefault="00E23FA8" w:rsidP="00E23FA8">
            <w:pPr>
              <w:spacing w:before="0" w:after="0"/>
              <w:jc w:val="center"/>
              <w:rPr>
                <w:rFonts w:eastAsia="Times New Roman" w:cs="Times New Roman"/>
                <w:i/>
                <w:color w:val="000000"/>
                <w:szCs w:val="24"/>
              </w:rPr>
            </w:pPr>
          </w:p>
        </w:tc>
        <w:tc>
          <w:tcPr>
            <w:tcW w:w="0" w:type="auto"/>
            <w:tcBorders>
              <w:top w:val="nil"/>
              <w:left w:val="single" w:sz="4" w:space="0" w:color="auto"/>
              <w:bottom w:val="single" w:sz="4" w:space="0" w:color="auto"/>
              <w:right w:val="nil"/>
            </w:tcBorders>
            <w:shd w:val="clear" w:color="auto" w:fill="auto"/>
            <w:noWrap/>
            <w:vAlign w:val="center"/>
            <w:hideMark/>
          </w:tcPr>
          <w:p w14:paraId="514CDEE0"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X</w:t>
            </w:r>
          </w:p>
        </w:tc>
        <w:tc>
          <w:tcPr>
            <w:tcW w:w="0" w:type="auto"/>
            <w:tcBorders>
              <w:top w:val="nil"/>
              <w:left w:val="nil"/>
              <w:bottom w:val="single" w:sz="4" w:space="0" w:color="auto"/>
              <w:right w:val="nil"/>
            </w:tcBorders>
            <w:shd w:val="clear" w:color="auto" w:fill="auto"/>
            <w:noWrap/>
            <w:vAlign w:val="center"/>
            <w:hideMark/>
          </w:tcPr>
          <w:p w14:paraId="0D0F1710"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Y</w:t>
            </w:r>
          </w:p>
        </w:tc>
        <w:tc>
          <w:tcPr>
            <w:tcW w:w="0" w:type="auto"/>
            <w:tcBorders>
              <w:top w:val="nil"/>
              <w:left w:val="nil"/>
              <w:bottom w:val="single" w:sz="4" w:space="0" w:color="auto"/>
              <w:right w:val="nil"/>
            </w:tcBorders>
            <w:shd w:val="clear" w:color="auto" w:fill="auto"/>
            <w:noWrap/>
            <w:vAlign w:val="center"/>
            <w:hideMark/>
          </w:tcPr>
          <w:p w14:paraId="16F47291"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Z</w:t>
            </w:r>
          </w:p>
        </w:tc>
        <w:tc>
          <w:tcPr>
            <w:tcW w:w="0" w:type="auto"/>
            <w:tcBorders>
              <w:top w:val="nil"/>
              <w:left w:val="nil"/>
              <w:bottom w:val="single" w:sz="4" w:space="0" w:color="auto"/>
              <w:right w:val="nil"/>
            </w:tcBorders>
            <w:shd w:val="clear" w:color="auto" w:fill="auto"/>
            <w:noWrap/>
            <w:vAlign w:val="center"/>
            <w:hideMark/>
          </w:tcPr>
          <w:p w14:paraId="3ADBEF88"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Mean</w:t>
            </w:r>
          </w:p>
        </w:tc>
      </w:tr>
      <w:tr w:rsidR="00E23FA8" w:rsidRPr="00E23FA8" w14:paraId="534D715B" w14:textId="77777777" w:rsidTr="00E23FA8">
        <w:trPr>
          <w:trHeight w:val="310"/>
        </w:trPr>
        <w:tc>
          <w:tcPr>
            <w:tcW w:w="0" w:type="auto"/>
            <w:tcBorders>
              <w:top w:val="single" w:sz="4" w:space="0" w:color="auto"/>
              <w:left w:val="nil"/>
              <w:bottom w:val="nil"/>
              <w:right w:val="single" w:sz="4" w:space="0" w:color="auto"/>
            </w:tcBorders>
            <w:shd w:val="clear" w:color="auto" w:fill="auto"/>
            <w:noWrap/>
            <w:vAlign w:val="center"/>
            <w:hideMark/>
          </w:tcPr>
          <w:p w14:paraId="48F01C62"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Alar curvature left</w:t>
            </w:r>
          </w:p>
        </w:tc>
        <w:tc>
          <w:tcPr>
            <w:tcW w:w="0" w:type="auto"/>
            <w:tcBorders>
              <w:top w:val="single" w:sz="4" w:space="0" w:color="auto"/>
              <w:left w:val="single" w:sz="4" w:space="0" w:color="auto"/>
              <w:bottom w:val="nil"/>
              <w:right w:val="nil"/>
            </w:tcBorders>
            <w:shd w:val="clear" w:color="auto" w:fill="auto"/>
            <w:noWrap/>
            <w:vAlign w:val="center"/>
            <w:hideMark/>
          </w:tcPr>
          <w:p w14:paraId="3E7DABA0"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0.1135</w:t>
            </w:r>
          </w:p>
        </w:tc>
        <w:tc>
          <w:tcPr>
            <w:tcW w:w="0" w:type="auto"/>
            <w:tcBorders>
              <w:top w:val="single" w:sz="4" w:space="0" w:color="auto"/>
              <w:left w:val="nil"/>
              <w:bottom w:val="nil"/>
              <w:right w:val="nil"/>
            </w:tcBorders>
            <w:shd w:val="clear" w:color="auto" w:fill="auto"/>
            <w:noWrap/>
            <w:vAlign w:val="center"/>
            <w:hideMark/>
          </w:tcPr>
          <w:p w14:paraId="762DF2A9"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0.3700</w:t>
            </w:r>
          </w:p>
        </w:tc>
        <w:tc>
          <w:tcPr>
            <w:tcW w:w="0" w:type="auto"/>
            <w:tcBorders>
              <w:top w:val="single" w:sz="4" w:space="0" w:color="auto"/>
              <w:left w:val="nil"/>
              <w:bottom w:val="nil"/>
              <w:right w:val="nil"/>
            </w:tcBorders>
            <w:shd w:val="clear" w:color="auto" w:fill="auto"/>
            <w:noWrap/>
            <w:vAlign w:val="center"/>
            <w:hideMark/>
          </w:tcPr>
          <w:p w14:paraId="5BC33FEB"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0.4303</w:t>
            </w:r>
          </w:p>
        </w:tc>
        <w:tc>
          <w:tcPr>
            <w:tcW w:w="0" w:type="auto"/>
            <w:tcBorders>
              <w:top w:val="single" w:sz="4" w:space="0" w:color="auto"/>
              <w:left w:val="nil"/>
              <w:bottom w:val="nil"/>
              <w:right w:val="nil"/>
            </w:tcBorders>
            <w:shd w:val="clear" w:color="auto" w:fill="auto"/>
            <w:noWrap/>
            <w:vAlign w:val="center"/>
            <w:hideMark/>
          </w:tcPr>
          <w:p w14:paraId="6C780464"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0.3046</w:t>
            </w:r>
          </w:p>
        </w:tc>
      </w:tr>
      <w:tr w:rsidR="00E23FA8" w:rsidRPr="00E23FA8" w14:paraId="6B2A4D09"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5D0281CE"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Alar curvature right</w:t>
            </w:r>
          </w:p>
        </w:tc>
        <w:tc>
          <w:tcPr>
            <w:tcW w:w="0" w:type="auto"/>
            <w:tcBorders>
              <w:top w:val="nil"/>
              <w:left w:val="single" w:sz="4" w:space="0" w:color="auto"/>
              <w:bottom w:val="nil"/>
              <w:right w:val="nil"/>
            </w:tcBorders>
            <w:shd w:val="clear" w:color="auto" w:fill="auto"/>
            <w:noWrap/>
            <w:vAlign w:val="center"/>
            <w:hideMark/>
          </w:tcPr>
          <w:p w14:paraId="443A9C32"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0.1169</w:t>
            </w:r>
          </w:p>
        </w:tc>
        <w:tc>
          <w:tcPr>
            <w:tcW w:w="0" w:type="auto"/>
            <w:tcBorders>
              <w:top w:val="nil"/>
              <w:left w:val="nil"/>
              <w:bottom w:val="nil"/>
              <w:right w:val="nil"/>
            </w:tcBorders>
            <w:shd w:val="clear" w:color="auto" w:fill="auto"/>
            <w:noWrap/>
            <w:vAlign w:val="center"/>
            <w:hideMark/>
          </w:tcPr>
          <w:p w14:paraId="1786F445"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0.3692</w:t>
            </w:r>
          </w:p>
        </w:tc>
        <w:tc>
          <w:tcPr>
            <w:tcW w:w="0" w:type="auto"/>
            <w:tcBorders>
              <w:top w:val="nil"/>
              <w:left w:val="nil"/>
              <w:bottom w:val="nil"/>
              <w:right w:val="nil"/>
            </w:tcBorders>
            <w:shd w:val="clear" w:color="auto" w:fill="auto"/>
            <w:noWrap/>
            <w:vAlign w:val="center"/>
            <w:hideMark/>
          </w:tcPr>
          <w:p w14:paraId="2F55C732"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0.4003</w:t>
            </w:r>
          </w:p>
        </w:tc>
        <w:tc>
          <w:tcPr>
            <w:tcW w:w="0" w:type="auto"/>
            <w:tcBorders>
              <w:top w:val="nil"/>
              <w:left w:val="nil"/>
              <w:bottom w:val="nil"/>
              <w:right w:val="nil"/>
            </w:tcBorders>
            <w:shd w:val="clear" w:color="auto" w:fill="auto"/>
            <w:noWrap/>
            <w:vAlign w:val="center"/>
            <w:hideMark/>
          </w:tcPr>
          <w:p w14:paraId="08C791A0"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0.2954</w:t>
            </w:r>
          </w:p>
        </w:tc>
      </w:tr>
      <w:tr w:rsidR="00E23FA8" w:rsidRPr="00E23FA8" w14:paraId="5789FCD8"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50DA4F06"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Chelion</w:t>
            </w:r>
            <w:proofErr w:type="spellEnd"/>
            <w:r w:rsidRPr="00E23FA8">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621683A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0.7821</w:t>
            </w:r>
          </w:p>
        </w:tc>
        <w:tc>
          <w:tcPr>
            <w:tcW w:w="0" w:type="auto"/>
            <w:tcBorders>
              <w:top w:val="nil"/>
              <w:left w:val="nil"/>
              <w:bottom w:val="nil"/>
              <w:right w:val="nil"/>
            </w:tcBorders>
            <w:shd w:val="clear" w:color="auto" w:fill="auto"/>
            <w:noWrap/>
            <w:vAlign w:val="center"/>
            <w:hideMark/>
          </w:tcPr>
          <w:p w14:paraId="14C57BC8"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0.5042</w:t>
            </w:r>
          </w:p>
        </w:tc>
        <w:tc>
          <w:tcPr>
            <w:tcW w:w="0" w:type="auto"/>
            <w:tcBorders>
              <w:top w:val="nil"/>
              <w:left w:val="nil"/>
              <w:bottom w:val="nil"/>
              <w:right w:val="nil"/>
            </w:tcBorders>
            <w:shd w:val="clear" w:color="auto" w:fill="auto"/>
            <w:noWrap/>
            <w:vAlign w:val="center"/>
            <w:hideMark/>
          </w:tcPr>
          <w:p w14:paraId="772A6086"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0.4297</w:t>
            </w:r>
          </w:p>
        </w:tc>
        <w:tc>
          <w:tcPr>
            <w:tcW w:w="0" w:type="auto"/>
            <w:tcBorders>
              <w:top w:val="nil"/>
              <w:left w:val="nil"/>
              <w:bottom w:val="nil"/>
              <w:right w:val="nil"/>
            </w:tcBorders>
            <w:shd w:val="clear" w:color="auto" w:fill="auto"/>
            <w:noWrap/>
            <w:vAlign w:val="center"/>
            <w:hideMark/>
          </w:tcPr>
          <w:p w14:paraId="2FC5EFB7"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0.5720</w:t>
            </w:r>
          </w:p>
        </w:tc>
      </w:tr>
      <w:tr w:rsidR="00E23FA8" w:rsidRPr="00E23FA8" w14:paraId="39AEE68F"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63B5E19A"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Chelion</w:t>
            </w:r>
            <w:proofErr w:type="spellEnd"/>
            <w:r w:rsidRPr="00E23FA8">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539CC9CE"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0.6945</w:t>
            </w:r>
          </w:p>
        </w:tc>
        <w:tc>
          <w:tcPr>
            <w:tcW w:w="0" w:type="auto"/>
            <w:tcBorders>
              <w:top w:val="nil"/>
              <w:left w:val="nil"/>
              <w:bottom w:val="nil"/>
              <w:right w:val="nil"/>
            </w:tcBorders>
            <w:shd w:val="clear" w:color="auto" w:fill="auto"/>
            <w:noWrap/>
            <w:vAlign w:val="center"/>
            <w:hideMark/>
          </w:tcPr>
          <w:p w14:paraId="40F6BD2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0.4667</w:t>
            </w:r>
          </w:p>
        </w:tc>
        <w:tc>
          <w:tcPr>
            <w:tcW w:w="0" w:type="auto"/>
            <w:tcBorders>
              <w:top w:val="nil"/>
              <w:left w:val="nil"/>
              <w:bottom w:val="nil"/>
              <w:right w:val="nil"/>
            </w:tcBorders>
            <w:shd w:val="clear" w:color="auto" w:fill="auto"/>
            <w:noWrap/>
            <w:vAlign w:val="center"/>
            <w:hideMark/>
          </w:tcPr>
          <w:p w14:paraId="54C3486D"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0.3917</w:t>
            </w:r>
          </w:p>
        </w:tc>
        <w:tc>
          <w:tcPr>
            <w:tcW w:w="0" w:type="auto"/>
            <w:tcBorders>
              <w:top w:val="nil"/>
              <w:left w:val="nil"/>
              <w:bottom w:val="nil"/>
              <w:right w:val="nil"/>
            </w:tcBorders>
            <w:shd w:val="clear" w:color="auto" w:fill="auto"/>
            <w:noWrap/>
            <w:vAlign w:val="center"/>
            <w:hideMark/>
          </w:tcPr>
          <w:p w14:paraId="62BE4D78"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0.5176</w:t>
            </w:r>
          </w:p>
        </w:tc>
      </w:tr>
      <w:tr w:rsidR="00E23FA8" w:rsidRPr="00E23FA8" w14:paraId="596412D2"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05CFE05B"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 xml:space="preserve">Crista </w:t>
            </w:r>
            <w:proofErr w:type="spellStart"/>
            <w:r w:rsidRPr="00E23FA8">
              <w:rPr>
                <w:rFonts w:eastAsia="Times New Roman" w:cs="Times New Roman"/>
                <w:i/>
                <w:color w:val="000000"/>
                <w:szCs w:val="24"/>
              </w:rPr>
              <w:t>philtri</w:t>
            </w:r>
            <w:proofErr w:type="spellEnd"/>
            <w:r w:rsidRPr="00E23FA8">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12DEC5D3"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0.5330</w:t>
            </w:r>
          </w:p>
        </w:tc>
        <w:tc>
          <w:tcPr>
            <w:tcW w:w="0" w:type="auto"/>
            <w:tcBorders>
              <w:top w:val="nil"/>
              <w:left w:val="nil"/>
              <w:bottom w:val="nil"/>
              <w:right w:val="nil"/>
            </w:tcBorders>
            <w:shd w:val="clear" w:color="auto" w:fill="auto"/>
            <w:noWrap/>
            <w:vAlign w:val="center"/>
            <w:hideMark/>
          </w:tcPr>
          <w:p w14:paraId="0757DD10"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0.6313</w:t>
            </w:r>
          </w:p>
        </w:tc>
        <w:tc>
          <w:tcPr>
            <w:tcW w:w="0" w:type="auto"/>
            <w:tcBorders>
              <w:top w:val="nil"/>
              <w:left w:val="nil"/>
              <w:bottom w:val="nil"/>
              <w:right w:val="nil"/>
            </w:tcBorders>
            <w:shd w:val="clear" w:color="auto" w:fill="auto"/>
            <w:noWrap/>
            <w:vAlign w:val="center"/>
            <w:hideMark/>
          </w:tcPr>
          <w:p w14:paraId="50C86523"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0.3192</w:t>
            </w:r>
          </w:p>
        </w:tc>
        <w:tc>
          <w:tcPr>
            <w:tcW w:w="0" w:type="auto"/>
            <w:tcBorders>
              <w:top w:val="nil"/>
              <w:left w:val="nil"/>
              <w:bottom w:val="nil"/>
              <w:right w:val="nil"/>
            </w:tcBorders>
            <w:shd w:val="clear" w:color="auto" w:fill="auto"/>
            <w:noWrap/>
            <w:vAlign w:val="center"/>
            <w:hideMark/>
          </w:tcPr>
          <w:p w14:paraId="32DCBDA4"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0.4945</w:t>
            </w:r>
          </w:p>
        </w:tc>
      </w:tr>
      <w:tr w:rsidR="00E23FA8" w:rsidRPr="00E23FA8" w14:paraId="11CF717D"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6F32DEBF"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 xml:space="preserve">Crista </w:t>
            </w:r>
            <w:proofErr w:type="spellStart"/>
            <w:r w:rsidRPr="00E23FA8">
              <w:rPr>
                <w:rFonts w:eastAsia="Times New Roman" w:cs="Times New Roman"/>
                <w:i/>
                <w:color w:val="000000"/>
                <w:szCs w:val="24"/>
              </w:rPr>
              <w:t>philtri</w:t>
            </w:r>
            <w:proofErr w:type="spellEnd"/>
            <w:r w:rsidRPr="00E23FA8">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0D984B23"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0.5343</w:t>
            </w:r>
          </w:p>
        </w:tc>
        <w:tc>
          <w:tcPr>
            <w:tcW w:w="0" w:type="auto"/>
            <w:tcBorders>
              <w:top w:val="nil"/>
              <w:left w:val="nil"/>
              <w:bottom w:val="nil"/>
              <w:right w:val="nil"/>
            </w:tcBorders>
            <w:shd w:val="clear" w:color="auto" w:fill="auto"/>
            <w:noWrap/>
            <w:vAlign w:val="center"/>
            <w:hideMark/>
          </w:tcPr>
          <w:p w14:paraId="26873A09"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0.7074</w:t>
            </w:r>
          </w:p>
        </w:tc>
        <w:tc>
          <w:tcPr>
            <w:tcW w:w="0" w:type="auto"/>
            <w:tcBorders>
              <w:top w:val="nil"/>
              <w:left w:val="nil"/>
              <w:bottom w:val="nil"/>
              <w:right w:val="nil"/>
            </w:tcBorders>
            <w:shd w:val="clear" w:color="auto" w:fill="auto"/>
            <w:noWrap/>
            <w:vAlign w:val="center"/>
            <w:hideMark/>
          </w:tcPr>
          <w:p w14:paraId="2CCA273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0.3108</w:t>
            </w:r>
          </w:p>
        </w:tc>
        <w:tc>
          <w:tcPr>
            <w:tcW w:w="0" w:type="auto"/>
            <w:tcBorders>
              <w:top w:val="nil"/>
              <w:left w:val="nil"/>
              <w:bottom w:val="nil"/>
              <w:right w:val="nil"/>
            </w:tcBorders>
            <w:shd w:val="clear" w:color="auto" w:fill="auto"/>
            <w:noWrap/>
            <w:vAlign w:val="center"/>
            <w:hideMark/>
          </w:tcPr>
          <w:p w14:paraId="624F2871"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0.5175</w:t>
            </w:r>
          </w:p>
        </w:tc>
      </w:tr>
      <w:tr w:rsidR="00E23FA8" w:rsidRPr="00E23FA8" w14:paraId="3581B1B3"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5E41743E"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Endocanthion</w:t>
            </w:r>
            <w:proofErr w:type="spellEnd"/>
            <w:r w:rsidRPr="00E23FA8">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10155255"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0.5481</w:t>
            </w:r>
          </w:p>
        </w:tc>
        <w:tc>
          <w:tcPr>
            <w:tcW w:w="0" w:type="auto"/>
            <w:tcBorders>
              <w:top w:val="nil"/>
              <w:left w:val="nil"/>
              <w:bottom w:val="nil"/>
              <w:right w:val="nil"/>
            </w:tcBorders>
            <w:shd w:val="clear" w:color="auto" w:fill="auto"/>
            <w:noWrap/>
            <w:vAlign w:val="center"/>
            <w:hideMark/>
          </w:tcPr>
          <w:p w14:paraId="1D043842"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0.3844</w:t>
            </w:r>
          </w:p>
        </w:tc>
        <w:tc>
          <w:tcPr>
            <w:tcW w:w="0" w:type="auto"/>
            <w:tcBorders>
              <w:top w:val="nil"/>
              <w:left w:val="nil"/>
              <w:bottom w:val="nil"/>
              <w:right w:val="nil"/>
            </w:tcBorders>
            <w:shd w:val="clear" w:color="auto" w:fill="auto"/>
            <w:noWrap/>
            <w:vAlign w:val="center"/>
            <w:hideMark/>
          </w:tcPr>
          <w:p w14:paraId="45EF0A5A"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0.2830</w:t>
            </w:r>
          </w:p>
        </w:tc>
        <w:tc>
          <w:tcPr>
            <w:tcW w:w="0" w:type="auto"/>
            <w:tcBorders>
              <w:top w:val="nil"/>
              <w:left w:val="nil"/>
              <w:bottom w:val="nil"/>
              <w:right w:val="nil"/>
            </w:tcBorders>
            <w:shd w:val="clear" w:color="auto" w:fill="auto"/>
            <w:noWrap/>
            <w:vAlign w:val="center"/>
            <w:hideMark/>
          </w:tcPr>
          <w:p w14:paraId="7E6CF862"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0.4051</w:t>
            </w:r>
          </w:p>
        </w:tc>
      </w:tr>
      <w:tr w:rsidR="00E23FA8" w:rsidRPr="00E23FA8" w14:paraId="78F37DCB"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4B8B01A9"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Endocanthion</w:t>
            </w:r>
            <w:proofErr w:type="spellEnd"/>
            <w:r w:rsidRPr="00E23FA8">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2ECB7DDF"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0.7326</w:t>
            </w:r>
          </w:p>
        </w:tc>
        <w:tc>
          <w:tcPr>
            <w:tcW w:w="0" w:type="auto"/>
            <w:tcBorders>
              <w:top w:val="nil"/>
              <w:left w:val="nil"/>
              <w:bottom w:val="nil"/>
              <w:right w:val="nil"/>
            </w:tcBorders>
            <w:shd w:val="clear" w:color="auto" w:fill="auto"/>
            <w:noWrap/>
            <w:vAlign w:val="center"/>
            <w:hideMark/>
          </w:tcPr>
          <w:p w14:paraId="4FA8A6CF"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0.4608</w:t>
            </w:r>
          </w:p>
        </w:tc>
        <w:tc>
          <w:tcPr>
            <w:tcW w:w="0" w:type="auto"/>
            <w:tcBorders>
              <w:top w:val="nil"/>
              <w:left w:val="nil"/>
              <w:bottom w:val="nil"/>
              <w:right w:val="nil"/>
            </w:tcBorders>
            <w:shd w:val="clear" w:color="auto" w:fill="auto"/>
            <w:noWrap/>
            <w:vAlign w:val="center"/>
            <w:hideMark/>
          </w:tcPr>
          <w:p w14:paraId="1414220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0.3553</w:t>
            </w:r>
          </w:p>
        </w:tc>
        <w:tc>
          <w:tcPr>
            <w:tcW w:w="0" w:type="auto"/>
            <w:tcBorders>
              <w:top w:val="nil"/>
              <w:left w:val="nil"/>
              <w:bottom w:val="nil"/>
              <w:right w:val="nil"/>
            </w:tcBorders>
            <w:shd w:val="clear" w:color="auto" w:fill="auto"/>
            <w:noWrap/>
            <w:vAlign w:val="center"/>
            <w:hideMark/>
          </w:tcPr>
          <w:p w14:paraId="636A1D50"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0.5162</w:t>
            </w:r>
          </w:p>
        </w:tc>
      </w:tr>
      <w:tr w:rsidR="00E23FA8" w:rsidRPr="00E23FA8" w14:paraId="7C7E6ACC"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302DDEFD"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Exocanthion</w:t>
            </w:r>
            <w:proofErr w:type="spellEnd"/>
            <w:r w:rsidRPr="00E23FA8">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6AD06EB1"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0.6421</w:t>
            </w:r>
          </w:p>
        </w:tc>
        <w:tc>
          <w:tcPr>
            <w:tcW w:w="0" w:type="auto"/>
            <w:tcBorders>
              <w:top w:val="nil"/>
              <w:left w:val="nil"/>
              <w:bottom w:val="nil"/>
              <w:right w:val="nil"/>
            </w:tcBorders>
            <w:shd w:val="clear" w:color="auto" w:fill="auto"/>
            <w:noWrap/>
            <w:vAlign w:val="center"/>
            <w:hideMark/>
          </w:tcPr>
          <w:p w14:paraId="593373E3"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0.5205</w:t>
            </w:r>
          </w:p>
        </w:tc>
        <w:tc>
          <w:tcPr>
            <w:tcW w:w="0" w:type="auto"/>
            <w:tcBorders>
              <w:top w:val="nil"/>
              <w:left w:val="nil"/>
              <w:bottom w:val="nil"/>
              <w:right w:val="nil"/>
            </w:tcBorders>
            <w:shd w:val="clear" w:color="auto" w:fill="auto"/>
            <w:noWrap/>
            <w:vAlign w:val="center"/>
            <w:hideMark/>
          </w:tcPr>
          <w:p w14:paraId="25F1A169"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0.6195</w:t>
            </w:r>
          </w:p>
        </w:tc>
        <w:tc>
          <w:tcPr>
            <w:tcW w:w="0" w:type="auto"/>
            <w:tcBorders>
              <w:top w:val="nil"/>
              <w:left w:val="nil"/>
              <w:bottom w:val="nil"/>
              <w:right w:val="nil"/>
            </w:tcBorders>
            <w:shd w:val="clear" w:color="auto" w:fill="auto"/>
            <w:noWrap/>
            <w:vAlign w:val="center"/>
            <w:hideMark/>
          </w:tcPr>
          <w:p w14:paraId="41C9F9BC"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0.5941</w:t>
            </w:r>
          </w:p>
        </w:tc>
      </w:tr>
      <w:tr w:rsidR="00E23FA8" w:rsidRPr="00E23FA8" w14:paraId="25BCDCFE"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18D41B95"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Exocanthion</w:t>
            </w:r>
            <w:proofErr w:type="spellEnd"/>
            <w:r w:rsidRPr="00E23FA8">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1C32E631"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0.6662</w:t>
            </w:r>
          </w:p>
        </w:tc>
        <w:tc>
          <w:tcPr>
            <w:tcW w:w="0" w:type="auto"/>
            <w:tcBorders>
              <w:top w:val="nil"/>
              <w:left w:val="nil"/>
              <w:bottom w:val="nil"/>
              <w:right w:val="nil"/>
            </w:tcBorders>
            <w:shd w:val="clear" w:color="auto" w:fill="auto"/>
            <w:noWrap/>
            <w:vAlign w:val="center"/>
            <w:hideMark/>
          </w:tcPr>
          <w:p w14:paraId="67B5AF14"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0.4622</w:t>
            </w:r>
          </w:p>
        </w:tc>
        <w:tc>
          <w:tcPr>
            <w:tcW w:w="0" w:type="auto"/>
            <w:tcBorders>
              <w:top w:val="nil"/>
              <w:left w:val="nil"/>
              <w:bottom w:val="nil"/>
              <w:right w:val="nil"/>
            </w:tcBorders>
            <w:shd w:val="clear" w:color="auto" w:fill="auto"/>
            <w:noWrap/>
            <w:vAlign w:val="center"/>
            <w:hideMark/>
          </w:tcPr>
          <w:p w14:paraId="400A84D5"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0.6687</w:t>
            </w:r>
          </w:p>
        </w:tc>
        <w:tc>
          <w:tcPr>
            <w:tcW w:w="0" w:type="auto"/>
            <w:tcBorders>
              <w:top w:val="nil"/>
              <w:left w:val="nil"/>
              <w:bottom w:val="nil"/>
              <w:right w:val="nil"/>
            </w:tcBorders>
            <w:shd w:val="clear" w:color="auto" w:fill="auto"/>
            <w:noWrap/>
            <w:vAlign w:val="center"/>
            <w:hideMark/>
          </w:tcPr>
          <w:p w14:paraId="6E96AECD"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0.5990</w:t>
            </w:r>
          </w:p>
        </w:tc>
      </w:tr>
      <w:tr w:rsidR="00E23FA8" w:rsidRPr="00E23FA8" w14:paraId="0A590599"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5976D31D"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Glabella</w:t>
            </w:r>
          </w:p>
        </w:tc>
        <w:tc>
          <w:tcPr>
            <w:tcW w:w="0" w:type="auto"/>
            <w:tcBorders>
              <w:top w:val="nil"/>
              <w:left w:val="single" w:sz="4" w:space="0" w:color="auto"/>
              <w:bottom w:val="nil"/>
              <w:right w:val="nil"/>
            </w:tcBorders>
            <w:shd w:val="clear" w:color="auto" w:fill="auto"/>
            <w:noWrap/>
            <w:vAlign w:val="center"/>
            <w:hideMark/>
          </w:tcPr>
          <w:p w14:paraId="3E8DED61"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0.3398</w:t>
            </w:r>
          </w:p>
        </w:tc>
        <w:tc>
          <w:tcPr>
            <w:tcW w:w="0" w:type="auto"/>
            <w:tcBorders>
              <w:top w:val="nil"/>
              <w:left w:val="nil"/>
              <w:bottom w:val="nil"/>
              <w:right w:val="nil"/>
            </w:tcBorders>
            <w:shd w:val="clear" w:color="auto" w:fill="auto"/>
            <w:noWrap/>
            <w:vAlign w:val="center"/>
            <w:hideMark/>
          </w:tcPr>
          <w:p w14:paraId="65D88704"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0.9230</w:t>
            </w:r>
          </w:p>
        </w:tc>
        <w:tc>
          <w:tcPr>
            <w:tcW w:w="0" w:type="auto"/>
            <w:tcBorders>
              <w:top w:val="nil"/>
              <w:left w:val="nil"/>
              <w:bottom w:val="nil"/>
              <w:right w:val="nil"/>
            </w:tcBorders>
            <w:shd w:val="clear" w:color="auto" w:fill="auto"/>
            <w:noWrap/>
            <w:vAlign w:val="center"/>
            <w:hideMark/>
          </w:tcPr>
          <w:p w14:paraId="3EC08A0E"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0.3948</w:t>
            </w:r>
          </w:p>
        </w:tc>
        <w:tc>
          <w:tcPr>
            <w:tcW w:w="0" w:type="auto"/>
            <w:tcBorders>
              <w:top w:val="nil"/>
              <w:left w:val="nil"/>
              <w:bottom w:val="nil"/>
              <w:right w:val="nil"/>
            </w:tcBorders>
            <w:shd w:val="clear" w:color="auto" w:fill="auto"/>
            <w:noWrap/>
            <w:vAlign w:val="center"/>
            <w:hideMark/>
          </w:tcPr>
          <w:p w14:paraId="7B7D209C"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0.5525</w:t>
            </w:r>
          </w:p>
        </w:tc>
      </w:tr>
      <w:tr w:rsidR="00E23FA8" w:rsidRPr="00E23FA8" w14:paraId="4E81EDAA"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14387B0D"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Labiale</w:t>
            </w:r>
            <w:proofErr w:type="spellEnd"/>
            <w:r w:rsidRPr="00E23FA8">
              <w:rPr>
                <w:rFonts w:eastAsia="Times New Roman" w:cs="Times New Roman"/>
                <w:i/>
                <w:color w:val="000000"/>
                <w:szCs w:val="24"/>
              </w:rPr>
              <w:t xml:space="preserve"> </w:t>
            </w:r>
            <w:proofErr w:type="spellStart"/>
            <w:r w:rsidRPr="00E23FA8">
              <w:rPr>
                <w:rFonts w:eastAsia="Times New Roman" w:cs="Times New Roman"/>
                <w:i/>
                <w:color w:val="000000"/>
                <w:szCs w:val="24"/>
              </w:rPr>
              <w:t>inferius</w:t>
            </w:r>
            <w:proofErr w:type="spellEnd"/>
          </w:p>
        </w:tc>
        <w:tc>
          <w:tcPr>
            <w:tcW w:w="0" w:type="auto"/>
            <w:tcBorders>
              <w:top w:val="nil"/>
              <w:left w:val="single" w:sz="4" w:space="0" w:color="auto"/>
              <w:bottom w:val="nil"/>
              <w:right w:val="nil"/>
            </w:tcBorders>
            <w:shd w:val="clear" w:color="auto" w:fill="auto"/>
            <w:noWrap/>
            <w:vAlign w:val="center"/>
            <w:hideMark/>
          </w:tcPr>
          <w:p w14:paraId="55D56B9A"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0.3225</w:t>
            </w:r>
          </w:p>
        </w:tc>
        <w:tc>
          <w:tcPr>
            <w:tcW w:w="0" w:type="auto"/>
            <w:tcBorders>
              <w:top w:val="nil"/>
              <w:left w:val="nil"/>
              <w:bottom w:val="nil"/>
              <w:right w:val="nil"/>
            </w:tcBorders>
            <w:shd w:val="clear" w:color="auto" w:fill="auto"/>
            <w:noWrap/>
            <w:vAlign w:val="center"/>
            <w:hideMark/>
          </w:tcPr>
          <w:p w14:paraId="778DD08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0.5103</w:t>
            </w:r>
          </w:p>
        </w:tc>
        <w:tc>
          <w:tcPr>
            <w:tcW w:w="0" w:type="auto"/>
            <w:tcBorders>
              <w:top w:val="nil"/>
              <w:left w:val="nil"/>
              <w:bottom w:val="nil"/>
              <w:right w:val="nil"/>
            </w:tcBorders>
            <w:shd w:val="clear" w:color="auto" w:fill="auto"/>
            <w:noWrap/>
            <w:vAlign w:val="center"/>
            <w:hideMark/>
          </w:tcPr>
          <w:p w14:paraId="1685C63A"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0.3363</w:t>
            </w:r>
          </w:p>
        </w:tc>
        <w:tc>
          <w:tcPr>
            <w:tcW w:w="0" w:type="auto"/>
            <w:tcBorders>
              <w:top w:val="nil"/>
              <w:left w:val="nil"/>
              <w:bottom w:val="nil"/>
              <w:right w:val="nil"/>
            </w:tcBorders>
            <w:shd w:val="clear" w:color="auto" w:fill="auto"/>
            <w:noWrap/>
            <w:vAlign w:val="center"/>
            <w:hideMark/>
          </w:tcPr>
          <w:p w14:paraId="25126A3A"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0.3897</w:t>
            </w:r>
          </w:p>
        </w:tc>
      </w:tr>
      <w:tr w:rsidR="00E23FA8" w:rsidRPr="00E23FA8" w14:paraId="65439A97"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69876E3E"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Labiale</w:t>
            </w:r>
            <w:proofErr w:type="spellEnd"/>
            <w:r w:rsidRPr="00E23FA8">
              <w:rPr>
                <w:rFonts w:eastAsia="Times New Roman" w:cs="Times New Roman"/>
                <w:i/>
                <w:color w:val="000000"/>
                <w:szCs w:val="24"/>
              </w:rPr>
              <w:t xml:space="preserve"> </w:t>
            </w:r>
            <w:proofErr w:type="spellStart"/>
            <w:r w:rsidRPr="00E23FA8">
              <w:rPr>
                <w:rFonts w:eastAsia="Times New Roman" w:cs="Times New Roman"/>
                <w:i/>
                <w:color w:val="000000"/>
                <w:szCs w:val="24"/>
              </w:rPr>
              <w:t>superius</w:t>
            </w:r>
            <w:proofErr w:type="spellEnd"/>
          </w:p>
        </w:tc>
        <w:tc>
          <w:tcPr>
            <w:tcW w:w="0" w:type="auto"/>
            <w:tcBorders>
              <w:top w:val="nil"/>
              <w:left w:val="single" w:sz="4" w:space="0" w:color="auto"/>
              <w:bottom w:val="nil"/>
              <w:right w:val="nil"/>
            </w:tcBorders>
            <w:shd w:val="clear" w:color="auto" w:fill="auto"/>
            <w:noWrap/>
            <w:vAlign w:val="center"/>
            <w:hideMark/>
          </w:tcPr>
          <w:p w14:paraId="0B9D386A"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0.4163</w:t>
            </w:r>
          </w:p>
        </w:tc>
        <w:tc>
          <w:tcPr>
            <w:tcW w:w="0" w:type="auto"/>
            <w:tcBorders>
              <w:top w:val="nil"/>
              <w:left w:val="nil"/>
              <w:bottom w:val="nil"/>
              <w:right w:val="nil"/>
            </w:tcBorders>
            <w:shd w:val="clear" w:color="auto" w:fill="auto"/>
            <w:noWrap/>
            <w:vAlign w:val="center"/>
            <w:hideMark/>
          </w:tcPr>
          <w:p w14:paraId="2989DF99"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0.5696</w:t>
            </w:r>
          </w:p>
        </w:tc>
        <w:tc>
          <w:tcPr>
            <w:tcW w:w="0" w:type="auto"/>
            <w:tcBorders>
              <w:top w:val="nil"/>
              <w:left w:val="nil"/>
              <w:bottom w:val="nil"/>
              <w:right w:val="nil"/>
            </w:tcBorders>
            <w:shd w:val="clear" w:color="auto" w:fill="auto"/>
            <w:noWrap/>
            <w:vAlign w:val="center"/>
            <w:hideMark/>
          </w:tcPr>
          <w:p w14:paraId="2953C70D"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0.2347</w:t>
            </w:r>
          </w:p>
        </w:tc>
        <w:tc>
          <w:tcPr>
            <w:tcW w:w="0" w:type="auto"/>
            <w:tcBorders>
              <w:top w:val="nil"/>
              <w:left w:val="nil"/>
              <w:bottom w:val="nil"/>
              <w:right w:val="nil"/>
            </w:tcBorders>
            <w:shd w:val="clear" w:color="auto" w:fill="auto"/>
            <w:noWrap/>
            <w:vAlign w:val="center"/>
            <w:hideMark/>
          </w:tcPr>
          <w:p w14:paraId="0E0808BB"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0.4069</w:t>
            </w:r>
          </w:p>
        </w:tc>
      </w:tr>
      <w:tr w:rsidR="00E23FA8" w:rsidRPr="00E23FA8" w14:paraId="505E2D97"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6D8E7695"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Nasion</w:t>
            </w:r>
            <w:proofErr w:type="spellEnd"/>
          </w:p>
        </w:tc>
        <w:tc>
          <w:tcPr>
            <w:tcW w:w="0" w:type="auto"/>
            <w:tcBorders>
              <w:top w:val="nil"/>
              <w:left w:val="single" w:sz="4" w:space="0" w:color="auto"/>
              <w:bottom w:val="nil"/>
              <w:right w:val="nil"/>
            </w:tcBorders>
            <w:shd w:val="clear" w:color="auto" w:fill="auto"/>
            <w:noWrap/>
            <w:vAlign w:val="center"/>
            <w:hideMark/>
          </w:tcPr>
          <w:p w14:paraId="0D682945"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0.2505</w:t>
            </w:r>
          </w:p>
        </w:tc>
        <w:tc>
          <w:tcPr>
            <w:tcW w:w="0" w:type="auto"/>
            <w:tcBorders>
              <w:top w:val="nil"/>
              <w:left w:val="nil"/>
              <w:bottom w:val="nil"/>
              <w:right w:val="nil"/>
            </w:tcBorders>
            <w:shd w:val="clear" w:color="auto" w:fill="auto"/>
            <w:noWrap/>
            <w:vAlign w:val="center"/>
            <w:hideMark/>
          </w:tcPr>
          <w:p w14:paraId="7003E859"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0.6882</w:t>
            </w:r>
          </w:p>
        </w:tc>
        <w:tc>
          <w:tcPr>
            <w:tcW w:w="0" w:type="auto"/>
            <w:tcBorders>
              <w:top w:val="nil"/>
              <w:left w:val="nil"/>
              <w:bottom w:val="nil"/>
              <w:right w:val="nil"/>
            </w:tcBorders>
            <w:shd w:val="clear" w:color="auto" w:fill="auto"/>
            <w:noWrap/>
            <w:vAlign w:val="center"/>
            <w:hideMark/>
          </w:tcPr>
          <w:p w14:paraId="60F58595"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0.3357</w:t>
            </w:r>
          </w:p>
        </w:tc>
        <w:tc>
          <w:tcPr>
            <w:tcW w:w="0" w:type="auto"/>
            <w:tcBorders>
              <w:top w:val="nil"/>
              <w:left w:val="nil"/>
              <w:bottom w:val="nil"/>
              <w:right w:val="nil"/>
            </w:tcBorders>
            <w:shd w:val="clear" w:color="auto" w:fill="auto"/>
            <w:noWrap/>
            <w:vAlign w:val="center"/>
            <w:hideMark/>
          </w:tcPr>
          <w:p w14:paraId="46128AA8"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0.4248</w:t>
            </w:r>
          </w:p>
        </w:tc>
      </w:tr>
      <w:tr w:rsidR="00E23FA8" w:rsidRPr="00E23FA8" w14:paraId="2E79C984"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4807DC89"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Pogonion</w:t>
            </w:r>
          </w:p>
        </w:tc>
        <w:tc>
          <w:tcPr>
            <w:tcW w:w="0" w:type="auto"/>
            <w:tcBorders>
              <w:top w:val="nil"/>
              <w:left w:val="single" w:sz="4" w:space="0" w:color="auto"/>
              <w:bottom w:val="nil"/>
              <w:right w:val="nil"/>
            </w:tcBorders>
            <w:shd w:val="clear" w:color="auto" w:fill="auto"/>
            <w:noWrap/>
            <w:vAlign w:val="center"/>
            <w:hideMark/>
          </w:tcPr>
          <w:p w14:paraId="70A45613"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0.3050</w:t>
            </w:r>
          </w:p>
        </w:tc>
        <w:tc>
          <w:tcPr>
            <w:tcW w:w="0" w:type="auto"/>
            <w:tcBorders>
              <w:top w:val="nil"/>
              <w:left w:val="nil"/>
              <w:bottom w:val="nil"/>
              <w:right w:val="nil"/>
            </w:tcBorders>
            <w:shd w:val="clear" w:color="auto" w:fill="auto"/>
            <w:noWrap/>
            <w:vAlign w:val="center"/>
            <w:hideMark/>
          </w:tcPr>
          <w:p w14:paraId="6B86FCBA"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0.7078</w:t>
            </w:r>
          </w:p>
        </w:tc>
        <w:tc>
          <w:tcPr>
            <w:tcW w:w="0" w:type="auto"/>
            <w:tcBorders>
              <w:top w:val="nil"/>
              <w:left w:val="nil"/>
              <w:bottom w:val="nil"/>
              <w:right w:val="nil"/>
            </w:tcBorders>
            <w:shd w:val="clear" w:color="auto" w:fill="auto"/>
            <w:noWrap/>
            <w:vAlign w:val="center"/>
            <w:hideMark/>
          </w:tcPr>
          <w:p w14:paraId="349A6614"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0.2681</w:t>
            </w:r>
          </w:p>
        </w:tc>
        <w:tc>
          <w:tcPr>
            <w:tcW w:w="0" w:type="auto"/>
            <w:tcBorders>
              <w:top w:val="nil"/>
              <w:left w:val="nil"/>
              <w:bottom w:val="nil"/>
              <w:right w:val="nil"/>
            </w:tcBorders>
            <w:shd w:val="clear" w:color="auto" w:fill="auto"/>
            <w:noWrap/>
            <w:vAlign w:val="center"/>
            <w:hideMark/>
          </w:tcPr>
          <w:p w14:paraId="224AE682"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0.4269</w:t>
            </w:r>
          </w:p>
        </w:tc>
      </w:tr>
      <w:tr w:rsidR="00E23FA8" w:rsidRPr="00E23FA8" w14:paraId="4F69103C"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1134A0F3"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Pronasale</w:t>
            </w:r>
            <w:proofErr w:type="spellEnd"/>
          </w:p>
        </w:tc>
        <w:tc>
          <w:tcPr>
            <w:tcW w:w="0" w:type="auto"/>
            <w:tcBorders>
              <w:top w:val="nil"/>
              <w:left w:val="single" w:sz="4" w:space="0" w:color="auto"/>
              <w:bottom w:val="nil"/>
              <w:right w:val="nil"/>
            </w:tcBorders>
            <w:shd w:val="clear" w:color="auto" w:fill="auto"/>
            <w:noWrap/>
            <w:vAlign w:val="center"/>
            <w:hideMark/>
          </w:tcPr>
          <w:p w14:paraId="2B0F5582"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0.2819</w:t>
            </w:r>
          </w:p>
        </w:tc>
        <w:tc>
          <w:tcPr>
            <w:tcW w:w="0" w:type="auto"/>
            <w:tcBorders>
              <w:top w:val="nil"/>
              <w:left w:val="nil"/>
              <w:bottom w:val="nil"/>
              <w:right w:val="nil"/>
            </w:tcBorders>
            <w:shd w:val="clear" w:color="auto" w:fill="auto"/>
            <w:noWrap/>
            <w:vAlign w:val="center"/>
            <w:hideMark/>
          </w:tcPr>
          <w:p w14:paraId="06501DCB"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0.3964</w:t>
            </w:r>
          </w:p>
        </w:tc>
        <w:tc>
          <w:tcPr>
            <w:tcW w:w="0" w:type="auto"/>
            <w:tcBorders>
              <w:top w:val="nil"/>
              <w:left w:val="nil"/>
              <w:bottom w:val="nil"/>
              <w:right w:val="nil"/>
            </w:tcBorders>
            <w:shd w:val="clear" w:color="auto" w:fill="auto"/>
            <w:noWrap/>
            <w:vAlign w:val="center"/>
            <w:hideMark/>
          </w:tcPr>
          <w:p w14:paraId="4A93A5C0"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0.1999</w:t>
            </w:r>
          </w:p>
        </w:tc>
        <w:tc>
          <w:tcPr>
            <w:tcW w:w="0" w:type="auto"/>
            <w:tcBorders>
              <w:top w:val="nil"/>
              <w:left w:val="nil"/>
              <w:bottom w:val="nil"/>
              <w:right w:val="nil"/>
            </w:tcBorders>
            <w:shd w:val="clear" w:color="auto" w:fill="auto"/>
            <w:noWrap/>
            <w:vAlign w:val="center"/>
            <w:hideMark/>
          </w:tcPr>
          <w:p w14:paraId="1D4A88A6"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0.2928</w:t>
            </w:r>
          </w:p>
        </w:tc>
      </w:tr>
      <w:tr w:rsidR="00E23FA8" w:rsidRPr="00E23FA8" w14:paraId="29AF08F2"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0CA0B607"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lastRenderedPageBreak/>
              <w:t>Subalare</w:t>
            </w:r>
            <w:proofErr w:type="spellEnd"/>
            <w:r w:rsidRPr="00E23FA8">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0C73D10F"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0.5141</w:t>
            </w:r>
          </w:p>
        </w:tc>
        <w:tc>
          <w:tcPr>
            <w:tcW w:w="0" w:type="auto"/>
            <w:tcBorders>
              <w:top w:val="nil"/>
              <w:left w:val="nil"/>
              <w:bottom w:val="nil"/>
              <w:right w:val="nil"/>
            </w:tcBorders>
            <w:shd w:val="clear" w:color="auto" w:fill="auto"/>
            <w:noWrap/>
            <w:vAlign w:val="center"/>
            <w:hideMark/>
          </w:tcPr>
          <w:p w14:paraId="5227EDDC"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0.3076</w:t>
            </w:r>
          </w:p>
        </w:tc>
        <w:tc>
          <w:tcPr>
            <w:tcW w:w="0" w:type="auto"/>
            <w:tcBorders>
              <w:top w:val="nil"/>
              <w:left w:val="nil"/>
              <w:bottom w:val="nil"/>
              <w:right w:val="nil"/>
            </w:tcBorders>
            <w:shd w:val="clear" w:color="auto" w:fill="auto"/>
            <w:noWrap/>
            <w:vAlign w:val="center"/>
            <w:hideMark/>
          </w:tcPr>
          <w:p w14:paraId="60DD00B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0.3938</w:t>
            </w:r>
          </w:p>
        </w:tc>
        <w:tc>
          <w:tcPr>
            <w:tcW w:w="0" w:type="auto"/>
            <w:tcBorders>
              <w:top w:val="nil"/>
              <w:left w:val="nil"/>
              <w:bottom w:val="nil"/>
              <w:right w:val="nil"/>
            </w:tcBorders>
            <w:shd w:val="clear" w:color="auto" w:fill="auto"/>
            <w:noWrap/>
            <w:vAlign w:val="center"/>
            <w:hideMark/>
          </w:tcPr>
          <w:p w14:paraId="1971469F"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0.4052</w:t>
            </w:r>
          </w:p>
        </w:tc>
      </w:tr>
      <w:tr w:rsidR="00E23FA8" w:rsidRPr="00E23FA8" w14:paraId="5C2CF3D3"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3AF6F4D2"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Subalare</w:t>
            </w:r>
            <w:proofErr w:type="spellEnd"/>
            <w:r w:rsidRPr="00E23FA8">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2F1AEC04"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0.4615</w:t>
            </w:r>
          </w:p>
        </w:tc>
        <w:tc>
          <w:tcPr>
            <w:tcW w:w="0" w:type="auto"/>
            <w:tcBorders>
              <w:top w:val="nil"/>
              <w:left w:val="nil"/>
              <w:bottom w:val="nil"/>
              <w:right w:val="nil"/>
            </w:tcBorders>
            <w:shd w:val="clear" w:color="auto" w:fill="auto"/>
            <w:noWrap/>
            <w:vAlign w:val="center"/>
            <w:hideMark/>
          </w:tcPr>
          <w:p w14:paraId="36DD131F"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0.3061</w:t>
            </w:r>
          </w:p>
        </w:tc>
        <w:tc>
          <w:tcPr>
            <w:tcW w:w="0" w:type="auto"/>
            <w:tcBorders>
              <w:top w:val="nil"/>
              <w:left w:val="nil"/>
              <w:bottom w:val="nil"/>
              <w:right w:val="nil"/>
            </w:tcBorders>
            <w:shd w:val="clear" w:color="auto" w:fill="auto"/>
            <w:noWrap/>
            <w:vAlign w:val="center"/>
            <w:hideMark/>
          </w:tcPr>
          <w:p w14:paraId="5A33528B"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0.4248</w:t>
            </w:r>
          </w:p>
        </w:tc>
        <w:tc>
          <w:tcPr>
            <w:tcW w:w="0" w:type="auto"/>
            <w:tcBorders>
              <w:top w:val="nil"/>
              <w:left w:val="nil"/>
              <w:bottom w:val="nil"/>
              <w:right w:val="nil"/>
            </w:tcBorders>
            <w:shd w:val="clear" w:color="auto" w:fill="auto"/>
            <w:noWrap/>
            <w:vAlign w:val="center"/>
            <w:hideMark/>
          </w:tcPr>
          <w:p w14:paraId="7DF286DE"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0.3975</w:t>
            </w:r>
          </w:p>
        </w:tc>
      </w:tr>
      <w:tr w:rsidR="00E23FA8" w:rsidRPr="00E23FA8" w14:paraId="431E0B6F"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4392C530"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Subnasale</w:t>
            </w:r>
            <w:proofErr w:type="spellEnd"/>
          </w:p>
        </w:tc>
        <w:tc>
          <w:tcPr>
            <w:tcW w:w="0" w:type="auto"/>
            <w:tcBorders>
              <w:top w:val="nil"/>
              <w:left w:val="single" w:sz="4" w:space="0" w:color="auto"/>
              <w:bottom w:val="nil"/>
              <w:right w:val="nil"/>
            </w:tcBorders>
            <w:shd w:val="clear" w:color="auto" w:fill="auto"/>
            <w:noWrap/>
            <w:vAlign w:val="center"/>
            <w:hideMark/>
          </w:tcPr>
          <w:p w14:paraId="70A38C9D"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0.2291</w:t>
            </w:r>
          </w:p>
        </w:tc>
        <w:tc>
          <w:tcPr>
            <w:tcW w:w="0" w:type="auto"/>
            <w:tcBorders>
              <w:top w:val="nil"/>
              <w:left w:val="nil"/>
              <w:bottom w:val="nil"/>
              <w:right w:val="nil"/>
            </w:tcBorders>
            <w:shd w:val="clear" w:color="auto" w:fill="auto"/>
            <w:noWrap/>
            <w:vAlign w:val="center"/>
            <w:hideMark/>
          </w:tcPr>
          <w:p w14:paraId="4D565C7E"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0.3360</w:t>
            </w:r>
          </w:p>
        </w:tc>
        <w:tc>
          <w:tcPr>
            <w:tcW w:w="0" w:type="auto"/>
            <w:tcBorders>
              <w:top w:val="nil"/>
              <w:left w:val="nil"/>
              <w:bottom w:val="nil"/>
              <w:right w:val="nil"/>
            </w:tcBorders>
            <w:shd w:val="clear" w:color="auto" w:fill="auto"/>
            <w:noWrap/>
            <w:vAlign w:val="center"/>
            <w:hideMark/>
          </w:tcPr>
          <w:p w14:paraId="0527388D"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0.1852</w:t>
            </w:r>
          </w:p>
        </w:tc>
        <w:tc>
          <w:tcPr>
            <w:tcW w:w="0" w:type="auto"/>
            <w:tcBorders>
              <w:top w:val="nil"/>
              <w:left w:val="nil"/>
              <w:bottom w:val="nil"/>
              <w:right w:val="nil"/>
            </w:tcBorders>
            <w:shd w:val="clear" w:color="auto" w:fill="auto"/>
            <w:noWrap/>
            <w:vAlign w:val="center"/>
            <w:hideMark/>
          </w:tcPr>
          <w:p w14:paraId="4CB1267B"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0.2501</w:t>
            </w:r>
          </w:p>
        </w:tc>
      </w:tr>
      <w:tr w:rsidR="00E23FA8" w:rsidRPr="00E23FA8" w14:paraId="02FB54AE"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72A9777D" w14:textId="77777777" w:rsidR="00E23FA8" w:rsidRPr="00E23FA8" w:rsidRDefault="00E23FA8" w:rsidP="00E23FA8">
            <w:pPr>
              <w:spacing w:before="0" w:after="0"/>
              <w:jc w:val="center"/>
              <w:rPr>
                <w:rFonts w:eastAsia="Times New Roman" w:cs="Times New Roman"/>
                <w:b/>
                <w:i/>
                <w:color w:val="000000"/>
                <w:szCs w:val="24"/>
              </w:rPr>
            </w:pPr>
            <w:r w:rsidRPr="00E23FA8">
              <w:rPr>
                <w:rFonts w:eastAsia="Times New Roman" w:cs="Times New Roman"/>
                <w:b/>
                <w:i/>
                <w:color w:val="000000"/>
                <w:szCs w:val="24"/>
              </w:rPr>
              <w:t>Mean</w:t>
            </w:r>
          </w:p>
        </w:tc>
        <w:tc>
          <w:tcPr>
            <w:tcW w:w="0" w:type="auto"/>
            <w:tcBorders>
              <w:top w:val="nil"/>
              <w:left w:val="single" w:sz="4" w:space="0" w:color="auto"/>
              <w:bottom w:val="nil"/>
              <w:right w:val="nil"/>
            </w:tcBorders>
            <w:shd w:val="clear" w:color="auto" w:fill="auto"/>
            <w:noWrap/>
            <w:vAlign w:val="center"/>
            <w:hideMark/>
          </w:tcPr>
          <w:p w14:paraId="6A59F244"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0.4465</w:t>
            </w:r>
          </w:p>
        </w:tc>
        <w:tc>
          <w:tcPr>
            <w:tcW w:w="0" w:type="auto"/>
            <w:tcBorders>
              <w:top w:val="nil"/>
              <w:left w:val="nil"/>
              <w:bottom w:val="nil"/>
              <w:right w:val="nil"/>
            </w:tcBorders>
            <w:shd w:val="clear" w:color="auto" w:fill="auto"/>
            <w:noWrap/>
            <w:vAlign w:val="center"/>
            <w:hideMark/>
          </w:tcPr>
          <w:p w14:paraId="17AFFE49"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0.5064</w:t>
            </w:r>
          </w:p>
        </w:tc>
        <w:tc>
          <w:tcPr>
            <w:tcW w:w="0" w:type="auto"/>
            <w:tcBorders>
              <w:top w:val="nil"/>
              <w:left w:val="nil"/>
              <w:bottom w:val="nil"/>
              <w:right w:val="nil"/>
            </w:tcBorders>
            <w:shd w:val="clear" w:color="auto" w:fill="auto"/>
            <w:noWrap/>
            <w:vAlign w:val="center"/>
            <w:hideMark/>
          </w:tcPr>
          <w:p w14:paraId="55BAF95B"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0.3675</w:t>
            </w:r>
          </w:p>
        </w:tc>
        <w:tc>
          <w:tcPr>
            <w:tcW w:w="0" w:type="auto"/>
            <w:tcBorders>
              <w:top w:val="nil"/>
              <w:left w:val="nil"/>
              <w:bottom w:val="nil"/>
              <w:right w:val="nil"/>
            </w:tcBorders>
            <w:shd w:val="clear" w:color="auto" w:fill="auto"/>
            <w:noWrap/>
            <w:vAlign w:val="center"/>
            <w:hideMark/>
          </w:tcPr>
          <w:p w14:paraId="00FCF2CD"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0.4401</w:t>
            </w:r>
          </w:p>
        </w:tc>
      </w:tr>
    </w:tbl>
    <w:p w14:paraId="399B7097" w14:textId="77777777" w:rsidR="00E23FA8" w:rsidRDefault="00E23FA8" w:rsidP="00916685"/>
    <w:p w14:paraId="5F691F2D" w14:textId="2BC63D7D" w:rsidR="00F14453" w:rsidRDefault="00F14453" w:rsidP="00F14453">
      <w:pPr>
        <w:pStyle w:val="Heading4"/>
      </w:pPr>
      <w:r>
        <w:t>Comparison of Arslan ML – Arslan Auto, Julie ML – Julie Auto, etc. 2 way comparison to make sure that the automatic landmarking doesn’t add error</w:t>
      </w:r>
    </w:p>
    <w:p w14:paraId="721F4DAB" w14:textId="0F3E2DA0" w:rsidR="002C07D1" w:rsidRDefault="002C07D1" w:rsidP="002C07D1">
      <w:pPr>
        <w:pStyle w:val="Heading4"/>
      </w:pPr>
      <w:r>
        <w:t>Comparison of inter-observer error</w:t>
      </w:r>
      <w:r w:rsidR="009441BD">
        <w:t>s</w:t>
      </w:r>
      <w:r>
        <w:t xml:space="preserve"> </w:t>
      </w:r>
    </w:p>
    <w:p w14:paraId="6498D9BF" w14:textId="38D035A9" w:rsidR="00AA611C" w:rsidRDefault="009441BD" w:rsidP="00904E53">
      <w:r>
        <w:t>As an illustration of the low errors involved in the automatic landmark placements, we calculated the inter-observer error between automatic landmark iterations trained using the average of observer AZ’s three landmark iterations and the average of observer JW’s three landmark iterations</w:t>
      </w:r>
      <w:r w:rsidR="006A0C6D">
        <w:t xml:space="preserve"> (Sup Table X)</w:t>
      </w:r>
      <w:r>
        <w:t>. These values can then be compared to the inter-observer error calculated using just the manual landmarks, described in section 2.3.4</w:t>
      </w:r>
      <w:r w:rsidR="007E77DC">
        <w:t>.</w:t>
      </w:r>
      <w:r>
        <w:t>1.</w:t>
      </w:r>
      <w:r w:rsidR="00AA611C">
        <w:t xml:space="preserve"> We additionally performed </w:t>
      </w:r>
      <w:proofErr w:type="spellStart"/>
      <w:r w:rsidR="00AA611C">
        <w:t>Levene’s</w:t>
      </w:r>
      <w:proofErr w:type="spellEnd"/>
      <w:r w:rsidR="00AA611C">
        <w:t xml:space="preserve"> test</w:t>
      </w:r>
      <w:r w:rsidR="00A23BB5">
        <w:t xml:space="preserve"> </w:t>
      </w:r>
      <w:r w:rsidR="00A23BB5">
        <w:fldChar w:fldCharType="begin" w:fldLock="1"/>
      </w:r>
      <w:r w:rsidR="00A23BB5">
        <w:instrText>ADDIN CSL_CITATION {"citationItems":[{"id":"ITEM-1","itemData":{"author":[{"dropping-particle":"","family":"Levene","given":"Howard","non-dropping-particle":"","parse-names":false,"suffix":""}],"container-title":"Contributions to Probability and Statistics: Essays in Honor of Harold Hotelling","editor":[{"dropping-particle":"","family":"Olkin","given":"Ingram","non-dropping-particle":"","parse-names":false,"suffix":""},{"dropping-particle":"","family":"Hotelling","given":"Harold","non-dropping-particle":"","parse-names":false,"suffix":""}],"id":"ITEM-1","issued":{"date-parts":[["1960"]]},"page":"278-292","publisher":"Stanford University Press","publisher-place":"Stanford","title":"Robust tests for equality of variances","type":"chapter"},"uris":["http://www.mendeley.com/documents/?uuid=0b2778f6-73dd-4dc2-bc60-416a62113c56"]}],"mendeley":{"formattedCitation":"(Levene, 1960)","plainTextFormattedCitation":"(Levene, 1960)"},"properties":{"noteIndex":0},"schema":"https://github.com/citation-style-language/schema/raw/master/csl-citation.json"}</w:instrText>
      </w:r>
      <w:r w:rsidR="00A23BB5">
        <w:fldChar w:fldCharType="separate"/>
      </w:r>
      <w:r w:rsidR="00A23BB5" w:rsidRPr="00A23BB5">
        <w:rPr>
          <w:noProof/>
        </w:rPr>
        <w:t>(Levene, 1960)</w:t>
      </w:r>
      <w:r w:rsidR="00A23BB5">
        <w:fldChar w:fldCharType="end"/>
      </w:r>
      <w:r w:rsidR="00A23BB5">
        <w:t xml:space="preserve"> </w:t>
      </w:r>
      <w:r w:rsidR="00AA611C">
        <w:t xml:space="preserve">to determine if the variances of the inter-observer errors calculated using the manual and automatic landmarks were equal (the null hypothesis) or unequal (the alternative hypothesis; Table X). </w:t>
      </w:r>
    </w:p>
    <w:p w14:paraId="5696833B" w14:textId="4810229F" w:rsidR="00904E53" w:rsidRDefault="00AA611C" w:rsidP="00904E53">
      <w:r>
        <w:rPr>
          <w:b/>
        </w:rPr>
        <w:t xml:space="preserve">Table X. Comparison of inter-observer errors. </w:t>
      </w:r>
      <w:r>
        <w:t xml:space="preserve">The standard deviation between average landmark configurations for the manual and automatic landmarks averaged across scans as well as the F value and P value from performing a </w:t>
      </w:r>
      <w:proofErr w:type="spellStart"/>
      <w:r>
        <w:t>Levene’s</w:t>
      </w:r>
      <w:proofErr w:type="spellEnd"/>
      <w:r>
        <w:t xml:space="preserve"> test per landmark. </w:t>
      </w:r>
    </w:p>
    <w:tbl>
      <w:tblPr>
        <w:tblW w:w="0" w:type="auto"/>
        <w:tblLook w:val="04A0" w:firstRow="1" w:lastRow="0" w:firstColumn="1" w:lastColumn="0" w:noHBand="0" w:noVBand="1"/>
      </w:tblPr>
      <w:tblGrid>
        <w:gridCol w:w="2163"/>
        <w:gridCol w:w="1530"/>
        <w:gridCol w:w="1236"/>
        <w:gridCol w:w="996"/>
        <w:gridCol w:w="1330"/>
      </w:tblGrid>
      <w:tr w:rsidR="00BF03C6" w:rsidRPr="00BF03C6" w14:paraId="62824408" w14:textId="77777777" w:rsidTr="00AA611C">
        <w:trPr>
          <w:trHeight w:val="310"/>
        </w:trPr>
        <w:tc>
          <w:tcPr>
            <w:tcW w:w="0" w:type="auto"/>
            <w:tcBorders>
              <w:top w:val="nil"/>
              <w:left w:val="nil"/>
              <w:bottom w:val="single" w:sz="4" w:space="0" w:color="auto"/>
              <w:right w:val="single" w:sz="4" w:space="0" w:color="auto"/>
            </w:tcBorders>
            <w:vAlign w:val="center"/>
          </w:tcPr>
          <w:p w14:paraId="32CD7879" w14:textId="57F18D21"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Landmark</w:t>
            </w:r>
          </w:p>
        </w:tc>
        <w:tc>
          <w:tcPr>
            <w:tcW w:w="0" w:type="auto"/>
            <w:tcBorders>
              <w:top w:val="nil"/>
              <w:left w:val="single" w:sz="4" w:space="0" w:color="auto"/>
              <w:bottom w:val="single" w:sz="4" w:space="0" w:color="auto"/>
              <w:right w:val="nil"/>
            </w:tcBorders>
            <w:shd w:val="clear" w:color="auto" w:fill="auto"/>
            <w:noWrap/>
            <w:vAlign w:val="center"/>
            <w:hideMark/>
          </w:tcPr>
          <w:p w14:paraId="702BEAEA" w14:textId="33E8E509" w:rsidR="00BF03C6" w:rsidRPr="00BF03C6" w:rsidRDefault="00BF03C6" w:rsidP="00AA611C">
            <w:pPr>
              <w:spacing w:before="0" w:after="0"/>
              <w:jc w:val="center"/>
              <w:rPr>
                <w:rFonts w:eastAsia="Times New Roman" w:cs="Times New Roman"/>
                <w:i/>
                <w:color w:val="000000"/>
                <w:szCs w:val="24"/>
              </w:rPr>
            </w:pPr>
            <w:r w:rsidRPr="00BF03C6">
              <w:rPr>
                <w:rFonts w:eastAsia="Times New Roman" w:cs="Times New Roman"/>
                <w:i/>
                <w:color w:val="000000"/>
                <w:szCs w:val="24"/>
              </w:rPr>
              <w:t>Manual</w:t>
            </w:r>
            <w:r w:rsidRPr="00AA611C">
              <w:rPr>
                <w:rFonts w:eastAsia="Times New Roman" w:cs="Times New Roman"/>
                <w:i/>
                <w:color w:val="000000"/>
                <w:szCs w:val="24"/>
              </w:rPr>
              <w:t xml:space="preserve"> (mm)</w:t>
            </w:r>
          </w:p>
        </w:tc>
        <w:tc>
          <w:tcPr>
            <w:tcW w:w="0" w:type="auto"/>
            <w:tcBorders>
              <w:top w:val="nil"/>
              <w:left w:val="nil"/>
              <w:bottom w:val="single" w:sz="4" w:space="0" w:color="auto"/>
              <w:right w:val="nil"/>
            </w:tcBorders>
            <w:shd w:val="clear" w:color="auto" w:fill="auto"/>
            <w:noWrap/>
            <w:vAlign w:val="center"/>
            <w:hideMark/>
          </w:tcPr>
          <w:p w14:paraId="5FDFF516" w14:textId="4394FCED" w:rsidR="00BF03C6" w:rsidRPr="00BF03C6" w:rsidRDefault="00BF03C6" w:rsidP="00AA611C">
            <w:pPr>
              <w:spacing w:before="0" w:after="0"/>
              <w:jc w:val="center"/>
              <w:rPr>
                <w:rFonts w:eastAsia="Times New Roman" w:cs="Times New Roman"/>
                <w:i/>
                <w:color w:val="000000"/>
                <w:szCs w:val="24"/>
              </w:rPr>
            </w:pPr>
            <w:r w:rsidRPr="00BF03C6">
              <w:rPr>
                <w:rFonts w:eastAsia="Times New Roman" w:cs="Times New Roman"/>
                <w:i/>
                <w:color w:val="000000"/>
                <w:szCs w:val="24"/>
              </w:rPr>
              <w:t>Auto</w:t>
            </w:r>
            <w:r w:rsidRPr="00AA611C">
              <w:rPr>
                <w:rFonts w:eastAsia="Times New Roman" w:cs="Times New Roman"/>
                <w:i/>
                <w:color w:val="000000"/>
                <w:szCs w:val="24"/>
              </w:rPr>
              <w:t xml:space="preserve"> (mm)</w:t>
            </w:r>
          </w:p>
        </w:tc>
        <w:tc>
          <w:tcPr>
            <w:tcW w:w="0" w:type="auto"/>
            <w:tcBorders>
              <w:top w:val="nil"/>
              <w:left w:val="nil"/>
              <w:bottom w:val="single" w:sz="4" w:space="0" w:color="auto"/>
              <w:right w:val="nil"/>
            </w:tcBorders>
            <w:shd w:val="clear" w:color="auto" w:fill="auto"/>
            <w:noWrap/>
            <w:vAlign w:val="center"/>
            <w:hideMark/>
          </w:tcPr>
          <w:p w14:paraId="2DCA445B" w14:textId="5C3A8BDB" w:rsidR="00BF03C6" w:rsidRPr="00BF03C6" w:rsidRDefault="00BF03C6" w:rsidP="00AA611C">
            <w:pPr>
              <w:spacing w:before="0" w:after="0"/>
              <w:jc w:val="center"/>
              <w:rPr>
                <w:rFonts w:eastAsia="Times New Roman" w:cs="Times New Roman"/>
                <w:i/>
                <w:color w:val="000000"/>
                <w:szCs w:val="24"/>
              </w:rPr>
            </w:pPr>
            <w:r w:rsidRPr="00BF03C6">
              <w:rPr>
                <w:rFonts w:eastAsia="Times New Roman" w:cs="Times New Roman"/>
                <w:i/>
                <w:color w:val="000000"/>
                <w:szCs w:val="24"/>
              </w:rPr>
              <w:t>F</w:t>
            </w:r>
            <w:r w:rsidRPr="00AA611C">
              <w:rPr>
                <w:rFonts w:eastAsia="Times New Roman" w:cs="Times New Roman"/>
                <w:i/>
                <w:color w:val="000000"/>
                <w:szCs w:val="24"/>
              </w:rPr>
              <w:t xml:space="preserve"> value</w:t>
            </w:r>
          </w:p>
        </w:tc>
        <w:tc>
          <w:tcPr>
            <w:tcW w:w="0" w:type="auto"/>
            <w:tcBorders>
              <w:top w:val="nil"/>
              <w:left w:val="nil"/>
              <w:bottom w:val="single" w:sz="4" w:space="0" w:color="auto"/>
              <w:right w:val="nil"/>
            </w:tcBorders>
            <w:shd w:val="clear" w:color="auto" w:fill="auto"/>
            <w:noWrap/>
            <w:vAlign w:val="center"/>
            <w:hideMark/>
          </w:tcPr>
          <w:p w14:paraId="43AD1819" w14:textId="284D691F" w:rsidR="00BF03C6" w:rsidRPr="00BF03C6" w:rsidRDefault="00BF03C6" w:rsidP="00AA611C">
            <w:pPr>
              <w:spacing w:before="0" w:after="0"/>
              <w:jc w:val="center"/>
              <w:rPr>
                <w:rFonts w:eastAsia="Times New Roman" w:cs="Times New Roman"/>
                <w:i/>
                <w:color w:val="000000"/>
                <w:szCs w:val="24"/>
              </w:rPr>
            </w:pPr>
            <w:r w:rsidRPr="00BF03C6">
              <w:rPr>
                <w:rFonts w:eastAsia="Times New Roman" w:cs="Times New Roman"/>
                <w:i/>
                <w:color w:val="000000"/>
                <w:szCs w:val="24"/>
              </w:rPr>
              <w:t>P</w:t>
            </w:r>
            <w:r w:rsidRPr="00AA611C">
              <w:rPr>
                <w:rFonts w:eastAsia="Times New Roman" w:cs="Times New Roman"/>
                <w:i/>
                <w:color w:val="000000"/>
                <w:szCs w:val="24"/>
              </w:rPr>
              <w:t xml:space="preserve"> value</w:t>
            </w:r>
          </w:p>
        </w:tc>
      </w:tr>
      <w:tr w:rsidR="00BF03C6" w:rsidRPr="00BF03C6" w14:paraId="0B213B96" w14:textId="77777777" w:rsidTr="00AA611C">
        <w:trPr>
          <w:trHeight w:val="310"/>
        </w:trPr>
        <w:tc>
          <w:tcPr>
            <w:tcW w:w="0" w:type="auto"/>
            <w:tcBorders>
              <w:top w:val="single" w:sz="4" w:space="0" w:color="auto"/>
              <w:left w:val="nil"/>
              <w:bottom w:val="nil"/>
              <w:right w:val="single" w:sz="4" w:space="0" w:color="auto"/>
            </w:tcBorders>
            <w:vAlign w:val="center"/>
          </w:tcPr>
          <w:p w14:paraId="2C90FFA9" w14:textId="68C0159C"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Alar curvature left</w:t>
            </w:r>
          </w:p>
        </w:tc>
        <w:tc>
          <w:tcPr>
            <w:tcW w:w="0" w:type="auto"/>
            <w:tcBorders>
              <w:top w:val="single" w:sz="4" w:space="0" w:color="auto"/>
              <w:left w:val="single" w:sz="4" w:space="0" w:color="auto"/>
              <w:bottom w:val="nil"/>
              <w:right w:val="nil"/>
            </w:tcBorders>
            <w:shd w:val="clear" w:color="auto" w:fill="auto"/>
            <w:noWrap/>
            <w:vAlign w:val="center"/>
            <w:hideMark/>
          </w:tcPr>
          <w:p w14:paraId="3A78D5A7" w14:textId="0F939A3E"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0.3067</w:t>
            </w:r>
          </w:p>
        </w:tc>
        <w:tc>
          <w:tcPr>
            <w:tcW w:w="0" w:type="auto"/>
            <w:tcBorders>
              <w:top w:val="single" w:sz="4" w:space="0" w:color="auto"/>
              <w:left w:val="nil"/>
              <w:bottom w:val="nil"/>
              <w:right w:val="nil"/>
            </w:tcBorders>
            <w:shd w:val="clear" w:color="auto" w:fill="auto"/>
            <w:noWrap/>
            <w:vAlign w:val="center"/>
            <w:hideMark/>
          </w:tcPr>
          <w:p w14:paraId="48A92CFA"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0.0728</w:t>
            </w:r>
          </w:p>
        </w:tc>
        <w:tc>
          <w:tcPr>
            <w:tcW w:w="0" w:type="auto"/>
            <w:tcBorders>
              <w:top w:val="single" w:sz="4" w:space="0" w:color="auto"/>
              <w:left w:val="nil"/>
              <w:bottom w:val="nil"/>
              <w:right w:val="nil"/>
            </w:tcBorders>
            <w:shd w:val="clear" w:color="auto" w:fill="auto"/>
            <w:noWrap/>
            <w:vAlign w:val="center"/>
            <w:hideMark/>
          </w:tcPr>
          <w:p w14:paraId="1D2F4D56"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59.6244</w:t>
            </w:r>
          </w:p>
        </w:tc>
        <w:tc>
          <w:tcPr>
            <w:tcW w:w="0" w:type="auto"/>
            <w:tcBorders>
              <w:top w:val="single" w:sz="4" w:space="0" w:color="auto"/>
              <w:left w:val="nil"/>
              <w:bottom w:val="nil"/>
              <w:right w:val="nil"/>
            </w:tcBorders>
            <w:shd w:val="clear" w:color="auto" w:fill="auto"/>
            <w:noWrap/>
            <w:vAlign w:val="center"/>
            <w:hideMark/>
          </w:tcPr>
          <w:p w14:paraId="3AB69FE7" w14:textId="74CDD9EA"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2.83</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-11</w:t>
            </w:r>
          </w:p>
        </w:tc>
      </w:tr>
      <w:tr w:rsidR="00BF03C6" w:rsidRPr="00BF03C6" w14:paraId="60899272" w14:textId="77777777" w:rsidTr="00AA611C">
        <w:trPr>
          <w:trHeight w:val="310"/>
        </w:trPr>
        <w:tc>
          <w:tcPr>
            <w:tcW w:w="0" w:type="auto"/>
            <w:tcBorders>
              <w:top w:val="nil"/>
              <w:left w:val="nil"/>
              <w:bottom w:val="nil"/>
              <w:right w:val="single" w:sz="4" w:space="0" w:color="auto"/>
            </w:tcBorders>
            <w:vAlign w:val="center"/>
          </w:tcPr>
          <w:p w14:paraId="6C4D7005" w14:textId="2C09EDB8"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Alar curvature right</w:t>
            </w:r>
          </w:p>
        </w:tc>
        <w:tc>
          <w:tcPr>
            <w:tcW w:w="0" w:type="auto"/>
            <w:tcBorders>
              <w:top w:val="nil"/>
              <w:left w:val="single" w:sz="4" w:space="0" w:color="auto"/>
              <w:bottom w:val="nil"/>
              <w:right w:val="nil"/>
            </w:tcBorders>
            <w:shd w:val="clear" w:color="auto" w:fill="auto"/>
            <w:noWrap/>
            <w:vAlign w:val="center"/>
            <w:hideMark/>
          </w:tcPr>
          <w:p w14:paraId="14F794BB" w14:textId="51ACC6A4"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0.3287</w:t>
            </w:r>
          </w:p>
        </w:tc>
        <w:tc>
          <w:tcPr>
            <w:tcW w:w="0" w:type="auto"/>
            <w:tcBorders>
              <w:top w:val="nil"/>
              <w:left w:val="nil"/>
              <w:bottom w:val="nil"/>
              <w:right w:val="nil"/>
            </w:tcBorders>
            <w:shd w:val="clear" w:color="auto" w:fill="auto"/>
            <w:noWrap/>
            <w:vAlign w:val="center"/>
            <w:hideMark/>
          </w:tcPr>
          <w:p w14:paraId="791175FD"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0.2133</w:t>
            </w:r>
          </w:p>
        </w:tc>
        <w:tc>
          <w:tcPr>
            <w:tcW w:w="0" w:type="auto"/>
            <w:tcBorders>
              <w:top w:val="nil"/>
              <w:left w:val="nil"/>
              <w:bottom w:val="nil"/>
              <w:right w:val="nil"/>
            </w:tcBorders>
            <w:shd w:val="clear" w:color="auto" w:fill="auto"/>
            <w:noWrap/>
            <w:vAlign w:val="center"/>
            <w:hideMark/>
          </w:tcPr>
          <w:p w14:paraId="2DE8639F"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22.2346</w:t>
            </w:r>
          </w:p>
        </w:tc>
        <w:tc>
          <w:tcPr>
            <w:tcW w:w="0" w:type="auto"/>
            <w:tcBorders>
              <w:top w:val="nil"/>
              <w:left w:val="nil"/>
              <w:bottom w:val="nil"/>
              <w:right w:val="nil"/>
            </w:tcBorders>
            <w:shd w:val="clear" w:color="auto" w:fill="auto"/>
            <w:noWrap/>
            <w:vAlign w:val="center"/>
            <w:hideMark/>
          </w:tcPr>
          <w:p w14:paraId="47429637" w14:textId="73096944"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1.01</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-5</w:t>
            </w:r>
          </w:p>
        </w:tc>
      </w:tr>
      <w:tr w:rsidR="00BF03C6" w:rsidRPr="00BF03C6" w14:paraId="33841DC8" w14:textId="77777777" w:rsidTr="00AA611C">
        <w:trPr>
          <w:trHeight w:val="310"/>
        </w:trPr>
        <w:tc>
          <w:tcPr>
            <w:tcW w:w="0" w:type="auto"/>
            <w:tcBorders>
              <w:top w:val="nil"/>
              <w:left w:val="nil"/>
              <w:bottom w:val="nil"/>
              <w:right w:val="single" w:sz="4" w:space="0" w:color="auto"/>
            </w:tcBorders>
            <w:vAlign w:val="center"/>
          </w:tcPr>
          <w:p w14:paraId="3C8812E5" w14:textId="13F182D7"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Chelion</w:t>
            </w:r>
            <w:proofErr w:type="spellEnd"/>
            <w:r w:rsidRPr="00AA611C">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18C410C9" w14:textId="71CF65FA"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0.4182</w:t>
            </w:r>
          </w:p>
        </w:tc>
        <w:tc>
          <w:tcPr>
            <w:tcW w:w="0" w:type="auto"/>
            <w:tcBorders>
              <w:top w:val="nil"/>
              <w:left w:val="nil"/>
              <w:bottom w:val="nil"/>
              <w:right w:val="nil"/>
            </w:tcBorders>
            <w:shd w:val="clear" w:color="auto" w:fill="auto"/>
            <w:noWrap/>
            <w:vAlign w:val="center"/>
            <w:hideMark/>
          </w:tcPr>
          <w:p w14:paraId="34C49BAE"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0.1998</w:t>
            </w:r>
          </w:p>
        </w:tc>
        <w:tc>
          <w:tcPr>
            <w:tcW w:w="0" w:type="auto"/>
            <w:tcBorders>
              <w:top w:val="nil"/>
              <w:left w:val="nil"/>
              <w:bottom w:val="nil"/>
              <w:right w:val="nil"/>
            </w:tcBorders>
            <w:shd w:val="clear" w:color="auto" w:fill="auto"/>
            <w:noWrap/>
            <w:vAlign w:val="center"/>
            <w:hideMark/>
          </w:tcPr>
          <w:p w14:paraId="75951F93"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4.6453</w:t>
            </w:r>
          </w:p>
        </w:tc>
        <w:tc>
          <w:tcPr>
            <w:tcW w:w="0" w:type="auto"/>
            <w:tcBorders>
              <w:top w:val="nil"/>
              <w:left w:val="nil"/>
              <w:bottom w:val="nil"/>
              <w:right w:val="nil"/>
            </w:tcBorders>
            <w:shd w:val="clear" w:color="auto" w:fill="auto"/>
            <w:noWrap/>
            <w:vAlign w:val="center"/>
            <w:hideMark/>
          </w:tcPr>
          <w:p w14:paraId="74E94189" w14:textId="77777777"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0.0341</w:t>
            </w:r>
          </w:p>
        </w:tc>
      </w:tr>
      <w:tr w:rsidR="00BF03C6" w:rsidRPr="00BF03C6" w14:paraId="30EE7F9A" w14:textId="77777777" w:rsidTr="00AA611C">
        <w:trPr>
          <w:trHeight w:val="310"/>
        </w:trPr>
        <w:tc>
          <w:tcPr>
            <w:tcW w:w="0" w:type="auto"/>
            <w:tcBorders>
              <w:top w:val="nil"/>
              <w:left w:val="nil"/>
              <w:bottom w:val="nil"/>
              <w:right w:val="single" w:sz="4" w:space="0" w:color="auto"/>
            </w:tcBorders>
            <w:vAlign w:val="center"/>
          </w:tcPr>
          <w:p w14:paraId="6334A249" w14:textId="33352129"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Chelion</w:t>
            </w:r>
            <w:proofErr w:type="spellEnd"/>
            <w:r w:rsidRPr="00AA611C">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6E77429E" w14:textId="4B49A465"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0.2984</w:t>
            </w:r>
          </w:p>
        </w:tc>
        <w:tc>
          <w:tcPr>
            <w:tcW w:w="0" w:type="auto"/>
            <w:tcBorders>
              <w:top w:val="nil"/>
              <w:left w:val="nil"/>
              <w:bottom w:val="nil"/>
              <w:right w:val="nil"/>
            </w:tcBorders>
            <w:shd w:val="clear" w:color="auto" w:fill="auto"/>
            <w:noWrap/>
            <w:vAlign w:val="center"/>
            <w:hideMark/>
          </w:tcPr>
          <w:p w14:paraId="704393BE"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0.0637</w:t>
            </w:r>
          </w:p>
        </w:tc>
        <w:tc>
          <w:tcPr>
            <w:tcW w:w="0" w:type="auto"/>
            <w:tcBorders>
              <w:top w:val="nil"/>
              <w:left w:val="nil"/>
              <w:bottom w:val="nil"/>
              <w:right w:val="nil"/>
            </w:tcBorders>
            <w:shd w:val="clear" w:color="auto" w:fill="auto"/>
            <w:noWrap/>
            <w:vAlign w:val="center"/>
            <w:hideMark/>
          </w:tcPr>
          <w:p w14:paraId="6B87D309"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24.5101</w:t>
            </w:r>
          </w:p>
        </w:tc>
        <w:tc>
          <w:tcPr>
            <w:tcW w:w="0" w:type="auto"/>
            <w:tcBorders>
              <w:top w:val="nil"/>
              <w:left w:val="nil"/>
              <w:bottom w:val="nil"/>
              <w:right w:val="nil"/>
            </w:tcBorders>
            <w:shd w:val="clear" w:color="auto" w:fill="auto"/>
            <w:noWrap/>
            <w:vAlign w:val="center"/>
            <w:hideMark/>
          </w:tcPr>
          <w:p w14:paraId="54B7F994" w14:textId="4D785979"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4.03</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-6</w:t>
            </w:r>
          </w:p>
        </w:tc>
      </w:tr>
      <w:tr w:rsidR="00BF03C6" w:rsidRPr="00BF03C6" w14:paraId="29FB98C3" w14:textId="77777777" w:rsidTr="00AA611C">
        <w:trPr>
          <w:trHeight w:val="310"/>
        </w:trPr>
        <w:tc>
          <w:tcPr>
            <w:tcW w:w="0" w:type="auto"/>
            <w:tcBorders>
              <w:top w:val="nil"/>
              <w:left w:val="nil"/>
              <w:bottom w:val="nil"/>
              <w:right w:val="single" w:sz="4" w:space="0" w:color="auto"/>
            </w:tcBorders>
            <w:vAlign w:val="center"/>
          </w:tcPr>
          <w:p w14:paraId="1D7677BF" w14:textId="1845FE6F"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 xml:space="preserve">Crista </w:t>
            </w:r>
            <w:proofErr w:type="spellStart"/>
            <w:r w:rsidRPr="00AA611C">
              <w:rPr>
                <w:rFonts w:cs="Times New Roman"/>
                <w:i/>
                <w:color w:val="000000"/>
                <w:szCs w:val="24"/>
              </w:rPr>
              <w:t>philtri</w:t>
            </w:r>
            <w:proofErr w:type="spellEnd"/>
            <w:r w:rsidRPr="00AA611C">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48A212CF" w14:textId="7542C46D"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0.3881</w:t>
            </w:r>
          </w:p>
        </w:tc>
        <w:tc>
          <w:tcPr>
            <w:tcW w:w="0" w:type="auto"/>
            <w:tcBorders>
              <w:top w:val="nil"/>
              <w:left w:val="nil"/>
              <w:bottom w:val="nil"/>
              <w:right w:val="nil"/>
            </w:tcBorders>
            <w:shd w:val="clear" w:color="auto" w:fill="auto"/>
            <w:noWrap/>
            <w:vAlign w:val="center"/>
            <w:hideMark/>
          </w:tcPr>
          <w:p w14:paraId="0CB85D34"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0.3811</w:t>
            </w:r>
          </w:p>
        </w:tc>
        <w:tc>
          <w:tcPr>
            <w:tcW w:w="0" w:type="auto"/>
            <w:tcBorders>
              <w:top w:val="nil"/>
              <w:left w:val="nil"/>
              <w:bottom w:val="nil"/>
              <w:right w:val="nil"/>
            </w:tcBorders>
            <w:shd w:val="clear" w:color="auto" w:fill="auto"/>
            <w:noWrap/>
            <w:vAlign w:val="center"/>
            <w:hideMark/>
          </w:tcPr>
          <w:p w14:paraId="17DC4ABE"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29.1832</w:t>
            </w:r>
          </w:p>
        </w:tc>
        <w:tc>
          <w:tcPr>
            <w:tcW w:w="0" w:type="auto"/>
            <w:tcBorders>
              <w:top w:val="nil"/>
              <w:left w:val="nil"/>
              <w:bottom w:val="nil"/>
              <w:right w:val="nil"/>
            </w:tcBorders>
            <w:shd w:val="clear" w:color="auto" w:fill="auto"/>
            <w:noWrap/>
            <w:vAlign w:val="center"/>
            <w:hideMark/>
          </w:tcPr>
          <w:p w14:paraId="792C0CFF" w14:textId="61900FCE"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6.60</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-7</w:t>
            </w:r>
          </w:p>
        </w:tc>
      </w:tr>
      <w:tr w:rsidR="00BF03C6" w:rsidRPr="00BF03C6" w14:paraId="450B1E65" w14:textId="77777777" w:rsidTr="00AA611C">
        <w:trPr>
          <w:trHeight w:val="310"/>
        </w:trPr>
        <w:tc>
          <w:tcPr>
            <w:tcW w:w="0" w:type="auto"/>
            <w:tcBorders>
              <w:top w:val="nil"/>
              <w:left w:val="nil"/>
              <w:bottom w:val="nil"/>
              <w:right w:val="single" w:sz="4" w:space="0" w:color="auto"/>
            </w:tcBorders>
            <w:vAlign w:val="center"/>
          </w:tcPr>
          <w:p w14:paraId="7C5227EB" w14:textId="503EA850"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 xml:space="preserve">Crista </w:t>
            </w:r>
            <w:proofErr w:type="spellStart"/>
            <w:r w:rsidRPr="00AA611C">
              <w:rPr>
                <w:rFonts w:cs="Times New Roman"/>
                <w:i/>
                <w:color w:val="000000"/>
                <w:szCs w:val="24"/>
              </w:rPr>
              <w:t>philtri</w:t>
            </w:r>
            <w:proofErr w:type="spellEnd"/>
            <w:r w:rsidRPr="00AA611C">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342029B6" w14:textId="64DC8E76"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0.4737</w:t>
            </w:r>
          </w:p>
        </w:tc>
        <w:tc>
          <w:tcPr>
            <w:tcW w:w="0" w:type="auto"/>
            <w:tcBorders>
              <w:top w:val="nil"/>
              <w:left w:val="nil"/>
              <w:bottom w:val="nil"/>
              <w:right w:val="nil"/>
            </w:tcBorders>
            <w:shd w:val="clear" w:color="auto" w:fill="auto"/>
            <w:noWrap/>
            <w:vAlign w:val="center"/>
            <w:hideMark/>
          </w:tcPr>
          <w:p w14:paraId="50ECFFC9"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0.4472</w:t>
            </w:r>
          </w:p>
        </w:tc>
        <w:tc>
          <w:tcPr>
            <w:tcW w:w="0" w:type="auto"/>
            <w:tcBorders>
              <w:top w:val="nil"/>
              <w:left w:val="nil"/>
              <w:bottom w:val="nil"/>
              <w:right w:val="nil"/>
            </w:tcBorders>
            <w:shd w:val="clear" w:color="auto" w:fill="auto"/>
            <w:noWrap/>
            <w:vAlign w:val="center"/>
            <w:hideMark/>
          </w:tcPr>
          <w:p w14:paraId="2F1DA59A"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18.1685</w:t>
            </w:r>
          </w:p>
        </w:tc>
        <w:tc>
          <w:tcPr>
            <w:tcW w:w="0" w:type="auto"/>
            <w:tcBorders>
              <w:top w:val="nil"/>
              <w:left w:val="nil"/>
              <w:bottom w:val="nil"/>
              <w:right w:val="nil"/>
            </w:tcBorders>
            <w:shd w:val="clear" w:color="auto" w:fill="auto"/>
            <w:noWrap/>
            <w:vAlign w:val="center"/>
            <w:hideMark/>
          </w:tcPr>
          <w:p w14:paraId="1F66C7C9" w14:textId="6084C73B"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5.49</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-5</w:t>
            </w:r>
          </w:p>
        </w:tc>
      </w:tr>
      <w:tr w:rsidR="00BF03C6" w:rsidRPr="00BF03C6" w14:paraId="226CAA75" w14:textId="77777777" w:rsidTr="00AA611C">
        <w:trPr>
          <w:trHeight w:val="310"/>
        </w:trPr>
        <w:tc>
          <w:tcPr>
            <w:tcW w:w="0" w:type="auto"/>
            <w:tcBorders>
              <w:top w:val="nil"/>
              <w:left w:val="nil"/>
              <w:bottom w:val="nil"/>
              <w:right w:val="single" w:sz="4" w:space="0" w:color="auto"/>
            </w:tcBorders>
            <w:vAlign w:val="center"/>
          </w:tcPr>
          <w:p w14:paraId="00DA2A9E" w14:textId="0ECBE38D"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Endocanthion</w:t>
            </w:r>
            <w:proofErr w:type="spellEnd"/>
            <w:r w:rsidRPr="00AA611C">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5699E141" w14:textId="76D26784"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0.4362</w:t>
            </w:r>
          </w:p>
        </w:tc>
        <w:tc>
          <w:tcPr>
            <w:tcW w:w="0" w:type="auto"/>
            <w:tcBorders>
              <w:top w:val="nil"/>
              <w:left w:val="nil"/>
              <w:bottom w:val="nil"/>
              <w:right w:val="nil"/>
            </w:tcBorders>
            <w:shd w:val="clear" w:color="auto" w:fill="auto"/>
            <w:noWrap/>
            <w:vAlign w:val="center"/>
            <w:hideMark/>
          </w:tcPr>
          <w:p w14:paraId="68636F46"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0.3504</w:t>
            </w:r>
          </w:p>
        </w:tc>
        <w:tc>
          <w:tcPr>
            <w:tcW w:w="0" w:type="auto"/>
            <w:tcBorders>
              <w:top w:val="nil"/>
              <w:left w:val="nil"/>
              <w:bottom w:val="nil"/>
              <w:right w:val="nil"/>
            </w:tcBorders>
            <w:shd w:val="clear" w:color="auto" w:fill="auto"/>
            <w:noWrap/>
            <w:vAlign w:val="center"/>
            <w:hideMark/>
          </w:tcPr>
          <w:p w14:paraId="49B0C983"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14.2000</w:t>
            </w:r>
          </w:p>
        </w:tc>
        <w:tc>
          <w:tcPr>
            <w:tcW w:w="0" w:type="auto"/>
            <w:tcBorders>
              <w:top w:val="nil"/>
              <w:left w:val="nil"/>
              <w:bottom w:val="nil"/>
              <w:right w:val="nil"/>
            </w:tcBorders>
            <w:shd w:val="clear" w:color="auto" w:fill="auto"/>
            <w:noWrap/>
            <w:vAlign w:val="center"/>
            <w:hideMark/>
          </w:tcPr>
          <w:p w14:paraId="1E2F94D0" w14:textId="77777777"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0.0003</w:t>
            </w:r>
          </w:p>
        </w:tc>
      </w:tr>
      <w:tr w:rsidR="00BF03C6" w:rsidRPr="00BF03C6" w14:paraId="5E021D00" w14:textId="77777777" w:rsidTr="00AA611C">
        <w:trPr>
          <w:trHeight w:val="310"/>
        </w:trPr>
        <w:tc>
          <w:tcPr>
            <w:tcW w:w="0" w:type="auto"/>
            <w:tcBorders>
              <w:top w:val="nil"/>
              <w:left w:val="nil"/>
              <w:bottom w:val="nil"/>
              <w:right w:val="single" w:sz="4" w:space="0" w:color="auto"/>
            </w:tcBorders>
            <w:vAlign w:val="center"/>
          </w:tcPr>
          <w:p w14:paraId="706AF79D" w14:textId="3EE54D92"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Endocanthion</w:t>
            </w:r>
            <w:proofErr w:type="spellEnd"/>
            <w:r w:rsidRPr="00AA611C">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3DD41B80" w14:textId="4CA1A605"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0.3608</w:t>
            </w:r>
          </w:p>
        </w:tc>
        <w:tc>
          <w:tcPr>
            <w:tcW w:w="0" w:type="auto"/>
            <w:tcBorders>
              <w:top w:val="nil"/>
              <w:left w:val="nil"/>
              <w:bottom w:val="nil"/>
              <w:right w:val="nil"/>
            </w:tcBorders>
            <w:shd w:val="clear" w:color="auto" w:fill="auto"/>
            <w:noWrap/>
            <w:vAlign w:val="center"/>
            <w:hideMark/>
          </w:tcPr>
          <w:p w14:paraId="0D2FE4E8"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0.2669</w:t>
            </w:r>
          </w:p>
        </w:tc>
        <w:tc>
          <w:tcPr>
            <w:tcW w:w="0" w:type="auto"/>
            <w:tcBorders>
              <w:top w:val="nil"/>
              <w:left w:val="nil"/>
              <w:bottom w:val="nil"/>
              <w:right w:val="nil"/>
            </w:tcBorders>
            <w:shd w:val="clear" w:color="auto" w:fill="auto"/>
            <w:noWrap/>
            <w:vAlign w:val="center"/>
            <w:hideMark/>
          </w:tcPr>
          <w:p w14:paraId="016D3EE0"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28.4103</w:t>
            </w:r>
          </w:p>
        </w:tc>
        <w:tc>
          <w:tcPr>
            <w:tcW w:w="0" w:type="auto"/>
            <w:tcBorders>
              <w:top w:val="nil"/>
              <w:left w:val="nil"/>
              <w:bottom w:val="nil"/>
              <w:right w:val="nil"/>
            </w:tcBorders>
            <w:shd w:val="clear" w:color="auto" w:fill="auto"/>
            <w:noWrap/>
            <w:vAlign w:val="center"/>
            <w:hideMark/>
          </w:tcPr>
          <w:p w14:paraId="5711B964" w14:textId="43E5F81D"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8.85</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-7</w:t>
            </w:r>
          </w:p>
        </w:tc>
      </w:tr>
      <w:tr w:rsidR="00BF03C6" w:rsidRPr="00BF03C6" w14:paraId="2CE0CB27" w14:textId="77777777" w:rsidTr="00AA611C">
        <w:trPr>
          <w:trHeight w:val="310"/>
        </w:trPr>
        <w:tc>
          <w:tcPr>
            <w:tcW w:w="0" w:type="auto"/>
            <w:tcBorders>
              <w:top w:val="nil"/>
              <w:left w:val="nil"/>
              <w:bottom w:val="nil"/>
              <w:right w:val="single" w:sz="4" w:space="0" w:color="auto"/>
            </w:tcBorders>
            <w:vAlign w:val="center"/>
          </w:tcPr>
          <w:p w14:paraId="67715EB4" w14:textId="7DDDC076"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Exocanthion</w:t>
            </w:r>
            <w:proofErr w:type="spellEnd"/>
            <w:r w:rsidRPr="00AA611C">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121F6EFB" w14:textId="52AA399F"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0.2946</w:t>
            </w:r>
          </w:p>
        </w:tc>
        <w:tc>
          <w:tcPr>
            <w:tcW w:w="0" w:type="auto"/>
            <w:tcBorders>
              <w:top w:val="nil"/>
              <w:left w:val="nil"/>
              <w:bottom w:val="nil"/>
              <w:right w:val="nil"/>
            </w:tcBorders>
            <w:shd w:val="clear" w:color="auto" w:fill="auto"/>
            <w:noWrap/>
            <w:vAlign w:val="center"/>
            <w:hideMark/>
          </w:tcPr>
          <w:p w14:paraId="5AF14ED3"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0.0808</w:t>
            </w:r>
          </w:p>
        </w:tc>
        <w:tc>
          <w:tcPr>
            <w:tcW w:w="0" w:type="auto"/>
            <w:tcBorders>
              <w:top w:val="nil"/>
              <w:left w:val="nil"/>
              <w:bottom w:val="nil"/>
              <w:right w:val="nil"/>
            </w:tcBorders>
            <w:shd w:val="clear" w:color="auto" w:fill="auto"/>
            <w:noWrap/>
            <w:vAlign w:val="center"/>
            <w:hideMark/>
          </w:tcPr>
          <w:p w14:paraId="7669E4F8"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47.7334</w:t>
            </w:r>
          </w:p>
        </w:tc>
        <w:tc>
          <w:tcPr>
            <w:tcW w:w="0" w:type="auto"/>
            <w:tcBorders>
              <w:top w:val="nil"/>
              <w:left w:val="nil"/>
              <w:bottom w:val="nil"/>
              <w:right w:val="nil"/>
            </w:tcBorders>
            <w:shd w:val="clear" w:color="auto" w:fill="auto"/>
            <w:noWrap/>
            <w:vAlign w:val="center"/>
            <w:hideMark/>
          </w:tcPr>
          <w:p w14:paraId="5781E2A5" w14:textId="60A046EF"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1.06</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-9</w:t>
            </w:r>
          </w:p>
        </w:tc>
      </w:tr>
      <w:tr w:rsidR="00BF03C6" w:rsidRPr="00BF03C6" w14:paraId="2B822A7D" w14:textId="77777777" w:rsidTr="00AA611C">
        <w:trPr>
          <w:trHeight w:val="310"/>
        </w:trPr>
        <w:tc>
          <w:tcPr>
            <w:tcW w:w="0" w:type="auto"/>
            <w:tcBorders>
              <w:top w:val="nil"/>
              <w:left w:val="nil"/>
              <w:bottom w:val="nil"/>
              <w:right w:val="single" w:sz="4" w:space="0" w:color="auto"/>
            </w:tcBorders>
            <w:vAlign w:val="center"/>
          </w:tcPr>
          <w:p w14:paraId="703F2779" w14:textId="3F2D7AAF"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Exocanthion</w:t>
            </w:r>
            <w:proofErr w:type="spellEnd"/>
            <w:r w:rsidRPr="00AA611C">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46DE70A2" w14:textId="034B0659"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0.2855</w:t>
            </w:r>
          </w:p>
        </w:tc>
        <w:tc>
          <w:tcPr>
            <w:tcW w:w="0" w:type="auto"/>
            <w:tcBorders>
              <w:top w:val="nil"/>
              <w:left w:val="nil"/>
              <w:bottom w:val="nil"/>
              <w:right w:val="nil"/>
            </w:tcBorders>
            <w:shd w:val="clear" w:color="auto" w:fill="auto"/>
            <w:noWrap/>
            <w:vAlign w:val="center"/>
            <w:hideMark/>
          </w:tcPr>
          <w:p w14:paraId="5E93CC0B"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0.0961</w:t>
            </w:r>
          </w:p>
        </w:tc>
        <w:tc>
          <w:tcPr>
            <w:tcW w:w="0" w:type="auto"/>
            <w:tcBorders>
              <w:top w:val="nil"/>
              <w:left w:val="nil"/>
              <w:bottom w:val="nil"/>
              <w:right w:val="nil"/>
            </w:tcBorders>
            <w:shd w:val="clear" w:color="auto" w:fill="auto"/>
            <w:noWrap/>
            <w:vAlign w:val="center"/>
            <w:hideMark/>
          </w:tcPr>
          <w:p w14:paraId="6707AFFD"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28.0100</w:t>
            </w:r>
          </w:p>
        </w:tc>
        <w:tc>
          <w:tcPr>
            <w:tcW w:w="0" w:type="auto"/>
            <w:tcBorders>
              <w:top w:val="nil"/>
              <w:left w:val="nil"/>
              <w:bottom w:val="nil"/>
              <w:right w:val="nil"/>
            </w:tcBorders>
            <w:shd w:val="clear" w:color="auto" w:fill="auto"/>
            <w:noWrap/>
            <w:vAlign w:val="center"/>
            <w:hideMark/>
          </w:tcPr>
          <w:p w14:paraId="2CF76FA0" w14:textId="7852FFB8"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1.03</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-6</w:t>
            </w:r>
          </w:p>
        </w:tc>
      </w:tr>
      <w:tr w:rsidR="00BF03C6" w:rsidRPr="00BF03C6" w14:paraId="371FB447" w14:textId="77777777" w:rsidTr="00AA611C">
        <w:trPr>
          <w:trHeight w:val="310"/>
        </w:trPr>
        <w:tc>
          <w:tcPr>
            <w:tcW w:w="0" w:type="auto"/>
            <w:tcBorders>
              <w:top w:val="nil"/>
              <w:left w:val="nil"/>
              <w:bottom w:val="nil"/>
              <w:right w:val="single" w:sz="4" w:space="0" w:color="auto"/>
            </w:tcBorders>
            <w:vAlign w:val="center"/>
          </w:tcPr>
          <w:p w14:paraId="6A261C50" w14:textId="4EC86351"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Glabella</w:t>
            </w:r>
          </w:p>
        </w:tc>
        <w:tc>
          <w:tcPr>
            <w:tcW w:w="0" w:type="auto"/>
            <w:tcBorders>
              <w:top w:val="nil"/>
              <w:left w:val="single" w:sz="4" w:space="0" w:color="auto"/>
              <w:bottom w:val="nil"/>
              <w:right w:val="nil"/>
            </w:tcBorders>
            <w:shd w:val="clear" w:color="auto" w:fill="auto"/>
            <w:noWrap/>
            <w:vAlign w:val="center"/>
            <w:hideMark/>
          </w:tcPr>
          <w:p w14:paraId="3BA4BD53" w14:textId="41DA2E11"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0.4542</w:t>
            </w:r>
          </w:p>
        </w:tc>
        <w:tc>
          <w:tcPr>
            <w:tcW w:w="0" w:type="auto"/>
            <w:tcBorders>
              <w:top w:val="nil"/>
              <w:left w:val="nil"/>
              <w:bottom w:val="nil"/>
              <w:right w:val="nil"/>
            </w:tcBorders>
            <w:shd w:val="clear" w:color="auto" w:fill="auto"/>
            <w:noWrap/>
            <w:vAlign w:val="center"/>
            <w:hideMark/>
          </w:tcPr>
          <w:p w14:paraId="39FFF0AB"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0.2938</w:t>
            </w:r>
          </w:p>
        </w:tc>
        <w:tc>
          <w:tcPr>
            <w:tcW w:w="0" w:type="auto"/>
            <w:tcBorders>
              <w:top w:val="nil"/>
              <w:left w:val="nil"/>
              <w:bottom w:val="nil"/>
              <w:right w:val="nil"/>
            </w:tcBorders>
            <w:shd w:val="clear" w:color="auto" w:fill="auto"/>
            <w:noWrap/>
            <w:vAlign w:val="center"/>
            <w:hideMark/>
          </w:tcPr>
          <w:p w14:paraId="2AC0AFF5"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41.5866</w:t>
            </w:r>
          </w:p>
        </w:tc>
        <w:tc>
          <w:tcPr>
            <w:tcW w:w="0" w:type="auto"/>
            <w:tcBorders>
              <w:top w:val="nil"/>
              <w:left w:val="nil"/>
              <w:bottom w:val="nil"/>
              <w:right w:val="nil"/>
            </w:tcBorders>
            <w:shd w:val="clear" w:color="auto" w:fill="auto"/>
            <w:noWrap/>
            <w:vAlign w:val="center"/>
            <w:hideMark/>
          </w:tcPr>
          <w:p w14:paraId="3D2B09B2" w14:textId="07035739"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7.95</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-9</w:t>
            </w:r>
          </w:p>
        </w:tc>
      </w:tr>
      <w:tr w:rsidR="00BF03C6" w:rsidRPr="00BF03C6" w14:paraId="26171270" w14:textId="77777777" w:rsidTr="00AA611C">
        <w:trPr>
          <w:trHeight w:val="310"/>
        </w:trPr>
        <w:tc>
          <w:tcPr>
            <w:tcW w:w="0" w:type="auto"/>
            <w:tcBorders>
              <w:top w:val="nil"/>
              <w:left w:val="nil"/>
              <w:bottom w:val="nil"/>
              <w:right w:val="single" w:sz="4" w:space="0" w:color="auto"/>
            </w:tcBorders>
            <w:vAlign w:val="center"/>
          </w:tcPr>
          <w:p w14:paraId="04852795" w14:textId="7896E8CC"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Labiale</w:t>
            </w:r>
            <w:proofErr w:type="spellEnd"/>
            <w:r w:rsidRPr="00AA611C">
              <w:rPr>
                <w:rFonts w:cs="Times New Roman"/>
                <w:i/>
                <w:color w:val="000000"/>
                <w:szCs w:val="24"/>
              </w:rPr>
              <w:t xml:space="preserve"> </w:t>
            </w:r>
            <w:proofErr w:type="spellStart"/>
            <w:r w:rsidRPr="00AA611C">
              <w:rPr>
                <w:rFonts w:cs="Times New Roman"/>
                <w:i/>
                <w:color w:val="000000"/>
                <w:szCs w:val="24"/>
              </w:rPr>
              <w:t>inferius</w:t>
            </w:r>
            <w:proofErr w:type="spellEnd"/>
          </w:p>
        </w:tc>
        <w:tc>
          <w:tcPr>
            <w:tcW w:w="0" w:type="auto"/>
            <w:tcBorders>
              <w:top w:val="nil"/>
              <w:left w:val="single" w:sz="4" w:space="0" w:color="auto"/>
              <w:bottom w:val="nil"/>
              <w:right w:val="nil"/>
            </w:tcBorders>
            <w:shd w:val="clear" w:color="auto" w:fill="auto"/>
            <w:noWrap/>
            <w:vAlign w:val="center"/>
            <w:hideMark/>
          </w:tcPr>
          <w:p w14:paraId="5653CDA0" w14:textId="5319169B"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0.5857</w:t>
            </w:r>
          </w:p>
        </w:tc>
        <w:tc>
          <w:tcPr>
            <w:tcW w:w="0" w:type="auto"/>
            <w:tcBorders>
              <w:top w:val="nil"/>
              <w:left w:val="nil"/>
              <w:bottom w:val="nil"/>
              <w:right w:val="nil"/>
            </w:tcBorders>
            <w:shd w:val="clear" w:color="auto" w:fill="auto"/>
            <w:noWrap/>
            <w:vAlign w:val="center"/>
            <w:hideMark/>
          </w:tcPr>
          <w:p w14:paraId="6804580D"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0.5773</w:t>
            </w:r>
          </w:p>
        </w:tc>
        <w:tc>
          <w:tcPr>
            <w:tcW w:w="0" w:type="auto"/>
            <w:tcBorders>
              <w:top w:val="nil"/>
              <w:left w:val="nil"/>
              <w:bottom w:val="nil"/>
              <w:right w:val="nil"/>
            </w:tcBorders>
            <w:shd w:val="clear" w:color="auto" w:fill="auto"/>
            <w:noWrap/>
            <w:vAlign w:val="center"/>
            <w:hideMark/>
          </w:tcPr>
          <w:p w14:paraId="09B2DE44"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26.3847</w:t>
            </w:r>
          </w:p>
        </w:tc>
        <w:tc>
          <w:tcPr>
            <w:tcW w:w="0" w:type="auto"/>
            <w:tcBorders>
              <w:top w:val="nil"/>
              <w:left w:val="nil"/>
              <w:bottom w:val="nil"/>
              <w:right w:val="nil"/>
            </w:tcBorders>
            <w:shd w:val="clear" w:color="auto" w:fill="auto"/>
            <w:noWrap/>
            <w:vAlign w:val="center"/>
            <w:hideMark/>
          </w:tcPr>
          <w:p w14:paraId="2E058DA1" w14:textId="0BAD4418"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1.93</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-6</w:t>
            </w:r>
          </w:p>
        </w:tc>
      </w:tr>
      <w:tr w:rsidR="00BF03C6" w:rsidRPr="00BF03C6" w14:paraId="3A436DD8" w14:textId="77777777" w:rsidTr="00AA611C">
        <w:trPr>
          <w:trHeight w:val="310"/>
        </w:trPr>
        <w:tc>
          <w:tcPr>
            <w:tcW w:w="0" w:type="auto"/>
            <w:tcBorders>
              <w:top w:val="nil"/>
              <w:left w:val="nil"/>
              <w:bottom w:val="nil"/>
              <w:right w:val="single" w:sz="4" w:space="0" w:color="auto"/>
            </w:tcBorders>
            <w:vAlign w:val="center"/>
          </w:tcPr>
          <w:p w14:paraId="1BBA2771" w14:textId="506DDA29"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Labiale</w:t>
            </w:r>
            <w:proofErr w:type="spellEnd"/>
            <w:r w:rsidRPr="00AA611C">
              <w:rPr>
                <w:rFonts w:cs="Times New Roman"/>
                <w:i/>
                <w:color w:val="000000"/>
                <w:szCs w:val="24"/>
              </w:rPr>
              <w:t xml:space="preserve"> </w:t>
            </w:r>
            <w:proofErr w:type="spellStart"/>
            <w:r w:rsidRPr="00AA611C">
              <w:rPr>
                <w:rFonts w:cs="Times New Roman"/>
                <w:i/>
                <w:color w:val="000000"/>
                <w:szCs w:val="24"/>
              </w:rPr>
              <w:t>superius</w:t>
            </w:r>
            <w:proofErr w:type="spellEnd"/>
          </w:p>
        </w:tc>
        <w:tc>
          <w:tcPr>
            <w:tcW w:w="0" w:type="auto"/>
            <w:tcBorders>
              <w:top w:val="nil"/>
              <w:left w:val="single" w:sz="4" w:space="0" w:color="auto"/>
              <w:bottom w:val="nil"/>
              <w:right w:val="nil"/>
            </w:tcBorders>
            <w:shd w:val="clear" w:color="auto" w:fill="auto"/>
            <w:noWrap/>
            <w:vAlign w:val="center"/>
            <w:hideMark/>
          </w:tcPr>
          <w:p w14:paraId="5E2B07F6" w14:textId="034C287E"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0.3185</w:t>
            </w:r>
          </w:p>
        </w:tc>
        <w:tc>
          <w:tcPr>
            <w:tcW w:w="0" w:type="auto"/>
            <w:tcBorders>
              <w:top w:val="nil"/>
              <w:left w:val="nil"/>
              <w:bottom w:val="nil"/>
              <w:right w:val="nil"/>
            </w:tcBorders>
            <w:shd w:val="clear" w:color="auto" w:fill="auto"/>
            <w:noWrap/>
            <w:vAlign w:val="center"/>
            <w:hideMark/>
          </w:tcPr>
          <w:p w14:paraId="33DD47D4"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0.3289</w:t>
            </w:r>
          </w:p>
        </w:tc>
        <w:tc>
          <w:tcPr>
            <w:tcW w:w="0" w:type="auto"/>
            <w:tcBorders>
              <w:top w:val="nil"/>
              <w:left w:val="nil"/>
              <w:bottom w:val="nil"/>
              <w:right w:val="nil"/>
            </w:tcBorders>
            <w:shd w:val="clear" w:color="auto" w:fill="auto"/>
            <w:noWrap/>
            <w:vAlign w:val="center"/>
            <w:hideMark/>
          </w:tcPr>
          <w:p w14:paraId="4B19533A"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2.4213</w:t>
            </w:r>
          </w:p>
        </w:tc>
        <w:tc>
          <w:tcPr>
            <w:tcW w:w="0" w:type="auto"/>
            <w:tcBorders>
              <w:top w:val="nil"/>
              <w:left w:val="nil"/>
              <w:bottom w:val="nil"/>
              <w:right w:val="nil"/>
            </w:tcBorders>
            <w:shd w:val="clear" w:color="auto" w:fill="auto"/>
            <w:noWrap/>
            <w:vAlign w:val="center"/>
            <w:hideMark/>
          </w:tcPr>
          <w:p w14:paraId="259AAF4A"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0.1236</w:t>
            </w:r>
          </w:p>
        </w:tc>
      </w:tr>
      <w:tr w:rsidR="00BF03C6" w:rsidRPr="00BF03C6" w14:paraId="4EB27298" w14:textId="77777777" w:rsidTr="00AA611C">
        <w:trPr>
          <w:trHeight w:val="310"/>
        </w:trPr>
        <w:tc>
          <w:tcPr>
            <w:tcW w:w="0" w:type="auto"/>
            <w:tcBorders>
              <w:top w:val="nil"/>
              <w:left w:val="nil"/>
              <w:bottom w:val="nil"/>
              <w:right w:val="single" w:sz="4" w:space="0" w:color="auto"/>
            </w:tcBorders>
            <w:vAlign w:val="center"/>
          </w:tcPr>
          <w:p w14:paraId="2AB61C42" w14:textId="21574112"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Nasion</w:t>
            </w:r>
            <w:proofErr w:type="spellEnd"/>
          </w:p>
        </w:tc>
        <w:tc>
          <w:tcPr>
            <w:tcW w:w="0" w:type="auto"/>
            <w:tcBorders>
              <w:top w:val="nil"/>
              <w:left w:val="single" w:sz="4" w:space="0" w:color="auto"/>
              <w:bottom w:val="nil"/>
              <w:right w:val="nil"/>
            </w:tcBorders>
            <w:shd w:val="clear" w:color="auto" w:fill="auto"/>
            <w:noWrap/>
            <w:vAlign w:val="center"/>
            <w:hideMark/>
          </w:tcPr>
          <w:p w14:paraId="47D9C7A4" w14:textId="4F87E056"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0.4938</w:t>
            </w:r>
          </w:p>
        </w:tc>
        <w:tc>
          <w:tcPr>
            <w:tcW w:w="0" w:type="auto"/>
            <w:tcBorders>
              <w:top w:val="nil"/>
              <w:left w:val="nil"/>
              <w:bottom w:val="nil"/>
              <w:right w:val="nil"/>
            </w:tcBorders>
            <w:shd w:val="clear" w:color="auto" w:fill="auto"/>
            <w:noWrap/>
            <w:vAlign w:val="center"/>
            <w:hideMark/>
          </w:tcPr>
          <w:p w14:paraId="08CCC60F"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0.3511</w:t>
            </w:r>
          </w:p>
        </w:tc>
        <w:tc>
          <w:tcPr>
            <w:tcW w:w="0" w:type="auto"/>
            <w:tcBorders>
              <w:top w:val="nil"/>
              <w:left w:val="nil"/>
              <w:bottom w:val="nil"/>
              <w:right w:val="nil"/>
            </w:tcBorders>
            <w:shd w:val="clear" w:color="auto" w:fill="auto"/>
            <w:noWrap/>
            <w:vAlign w:val="center"/>
            <w:hideMark/>
          </w:tcPr>
          <w:p w14:paraId="32D6DB02"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87.7550</w:t>
            </w:r>
          </w:p>
        </w:tc>
        <w:tc>
          <w:tcPr>
            <w:tcW w:w="0" w:type="auto"/>
            <w:tcBorders>
              <w:top w:val="nil"/>
              <w:left w:val="nil"/>
              <w:bottom w:val="nil"/>
              <w:right w:val="nil"/>
            </w:tcBorders>
            <w:shd w:val="clear" w:color="auto" w:fill="auto"/>
            <w:noWrap/>
            <w:vAlign w:val="center"/>
            <w:hideMark/>
          </w:tcPr>
          <w:p w14:paraId="779C9FFC" w14:textId="7E8A420B"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1.67</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-14</w:t>
            </w:r>
          </w:p>
        </w:tc>
      </w:tr>
      <w:tr w:rsidR="00BF03C6" w:rsidRPr="00BF03C6" w14:paraId="23E515AA" w14:textId="77777777" w:rsidTr="00AA611C">
        <w:trPr>
          <w:trHeight w:val="310"/>
        </w:trPr>
        <w:tc>
          <w:tcPr>
            <w:tcW w:w="0" w:type="auto"/>
            <w:tcBorders>
              <w:top w:val="nil"/>
              <w:left w:val="nil"/>
              <w:bottom w:val="nil"/>
              <w:right w:val="single" w:sz="4" w:space="0" w:color="auto"/>
            </w:tcBorders>
            <w:vAlign w:val="center"/>
          </w:tcPr>
          <w:p w14:paraId="30EE5691" w14:textId="2B6811C7"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Pogonion</w:t>
            </w:r>
          </w:p>
        </w:tc>
        <w:tc>
          <w:tcPr>
            <w:tcW w:w="0" w:type="auto"/>
            <w:tcBorders>
              <w:top w:val="nil"/>
              <w:left w:val="single" w:sz="4" w:space="0" w:color="auto"/>
              <w:bottom w:val="nil"/>
              <w:right w:val="nil"/>
            </w:tcBorders>
            <w:shd w:val="clear" w:color="auto" w:fill="auto"/>
            <w:noWrap/>
            <w:vAlign w:val="center"/>
            <w:hideMark/>
          </w:tcPr>
          <w:p w14:paraId="2EE3085D" w14:textId="2766E1BA"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0.5987</w:t>
            </w:r>
          </w:p>
        </w:tc>
        <w:tc>
          <w:tcPr>
            <w:tcW w:w="0" w:type="auto"/>
            <w:tcBorders>
              <w:top w:val="nil"/>
              <w:left w:val="nil"/>
              <w:bottom w:val="nil"/>
              <w:right w:val="nil"/>
            </w:tcBorders>
            <w:shd w:val="clear" w:color="auto" w:fill="auto"/>
            <w:noWrap/>
            <w:vAlign w:val="center"/>
            <w:hideMark/>
          </w:tcPr>
          <w:p w14:paraId="56C494C7"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0.3478</w:t>
            </w:r>
          </w:p>
        </w:tc>
        <w:tc>
          <w:tcPr>
            <w:tcW w:w="0" w:type="auto"/>
            <w:tcBorders>
              <w:top w:val="nil"/>
              <w:left w:val="nil"/>
              <w:bottom w:val="nil"/>
              <w:right w:val="nil"/>
            </w:tcBorders>
            <w:shd w:val="clear" w:color="auto" w:fill="auto"/>
            <w:noWrap/>
            <w:vAlign w:val="center"/>
            <w:hideMark/>
          </w:tcPr>
          <w:p w14:paraId="4E8C6A96"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23.9927</w:t>
            </w:r>
          </w:p>
        </w:tc>
        <w:tc>
          <w:tcPr>
            <w:tcW w:w="0" w:type="auto"/>
            <w:tcBorders>
              <w:top w:val="nil"/>
              <w:left w:val="nil"/>
              <w:bottom w:val="nil"/>
              <w:right w:val="nil"/>
            </w:tcBorders>
            <w:shd w:val="clear" w:color="auto" w:fill="auto"/>
            <w:noWrap/>
            <w:vAlign w:val="center"/>
            <w:hideMark/>
          </w:tcPr>
          <w:p w14:paraId="7BE1E397" w14:textId="0CEFF5C9"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4.95</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-6</w:t>
            </w:r>
          </w:p>
        </w:tc>
      </w:tr>
      <w:tr w:rsidR="00BF03C6" w:rsidRPr="00BF03C6" w14:paraId="7928B940" w14:textId="77777777" w:rsidTr="00AA611C">
        <w:trPr>
          <w:trHeight w:val="310"/>
        </w:trPr>
        <w:tc>
          <w:tcPr>
            <w:tcW w:w="0" w:type="auto"/>
            <w:tcBorders>
              <w:top w:val="nil"/>
              <w:left w:val="nil"/>
              <w:bottom w:val="nil"/>
              <w:right w:val="single" w:sz="4" w:space="0" w:color="auto"/>
            </w:tcBorders>
            <w:vAlign w:val="center"/>
          </w:tcPr>
          <w:p w14:paraId="20EC3EC9" w14:textId="527EC8A6"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Pronasale</w:t>
            </w:r>
            <w:proofErr w:type="spellEnd"/>
          </w:p>
        </w:tc>
        <w:tc>
          <w:tcPr>
            <w:tcW w:w="0" w:type="auto"/>
            <w:tcBorders>
              <w:top w:val="nil"/>
              <w:left w:val="single" w:sz="4" w:space="0" w:color="auto"/>
              <w:bottom w:val="nil"/>
              <w:right w:val="nil"/>
            </w:tcBorders>
            <w:shd w:val="clear" w:color="auto" w:fill="auto"/>
            <w:noWrap/>
            <w:vAlign w:val="center"/>
            <w:hideMark/>
          </w:tcPr>
          <w:p w14:paraId="267CCD56" w14:textId="427BC2C8"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0.3323</w:t>
            </w:r>
          </w:p>
        </w:tc>
        <w:tc>
          <w:tcPr>
            <w:tcW w:w="0" w:type="auto"/>
            <w:tcBorders>
              <w:top w:val="nil"/>
              <w:left w:val="nil"/>
              <w:bottom w:val="nil"/>
              <w:right w:val="nil"/>
            </w:tcBorders>
            <w:shd w:val="clear" w:color="auto" w:fill="auto"/>
            <w:noWrap/>
            <w:vAlign w:val="center"/>
            <w:hideMark/>
          </w:tcPr>
          <w:p w14:paraId="1CDE2706"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0.2376</w:t>
            </w:r>
          </w:p>
        </w:tc>
        <w:tc>
          <w:tcPr>
            <w:tcW w:w="0" w:type="auto"/>
            <w:tcBorders>
              <w:top w:val="nil"/>
              <w:left w:val="nil"/>
              <w:bottom w:val="nil"/>
              <w:right w:val="nil"/>
            </w:tcBorders>
            <w:shd w:val="clear" w:color="auto" w:fill="auto"/>
            <w:noWrap/>
            <w:vAlign w:val="center"/>
            <w:hideMark/>
          </w:tcPr>
          <w:p w14:paraId="118BCF4C"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38.2428</w:t>
            </w:r>
          </w:p>
        </w:tc>
        <w:tc>
          <w:tcPr>
            <w:tcW w:w="0" w:type="auto"/>
            <w:tcBorders>
              <w:top w:val="nil"/>
              <w:left w:val="nil"/>
              <w:bottom w:val="nil"/>
              <w:right w:val="nil"/>
            </w:tcBorders>
            <w:shd w:val="clear" w:color="auto" w:fill="auto"/>
            <w:noWrap/>
            <w:vAlign w:val="center"/>
            <w:hideMark/>
          </w:tcPr>
          <w:p w14:paraId="3B9C6057" w14:textId="4308585B"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2.49</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-8</w:t>
            </w:r>
          </w:p>
        </w:tc>
      </w:tr>
      <w:tr w:rsidR="00BF03C6" w:rsidRPr="00BF03C6" w14:paraId="5161B2AC" w14:textId="77777777" w:rsidTr="00AA611C">
        <w:trPr>
          <w:trHeight w:val="310"/>
        </w:trPr>
        <w:tc>
          <w:tcPr>
            <w:tcW w:w="0" w:type="auto"/>
            <w:tcBorders>
              <w:top w:val="nil"/>
              <w:left w:val="nil"/>
              <w:bottom w:val="nil"/>
              <w:right w:val="single" w:sz="4" w:space="0" w:color="auto"/>
            </w:tcBorders>
            <w:vAlign w:val="center"/>
          </w:tcPr>
          <w:p w14:paraId="5D41AD99" w14:textId="64E45B79"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Subalare</w:t>
            </w:r>
            <w:proofErr w:type="spellEnd"/>
            <w:r w:rsidRPr="00AA611C">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2A57CFAD" w14:textId="22316D7A"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0.4005</w:t>
            </w:r>
          </w:p>
        </w:tc>
        <w:tc>
          <w:tcPr>
            <w:tcW w:w="0" w:type="auto"/>
            <w:tcBorders>
              <w:top w:val="nil"/>
              <w:left w:val="nil"/>
              <w:bottom w:val="nil"/>
              <w:right w:val="nil"/>
            </w:tcBorders>
            <w:shd w:val="clear" w:color="auto" w:fill="auto"/>
            <w:noWrap/>
            <w:vAlign w:val="center"/>
            <w:hideMark/>
          </w:tcPr>
          <w:p w14:paraId="05C6EA68"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0.3239</w:t>
            </w:r>
          </w:p>
        </w:tc>
        <w:tc>
          <w:tcPr>
            <w:tcW w:w="0" w:type="auto"/>
            <w:tcBorders>
              <w:top w:val="nil"/>
              <w:left w:val="nil"/>
              <w:bottom w:val="nil"/>
              <w:right w:val="nil"/>
            </w:tcBorders>
            <w:shd w:val="clear" w:color="auto" w:fill="auto"/>
            <w:noWrap/>
            <w:vAlign w:val="center"/>
            <w:hideMark/>
          </w:tcPr>
          <w:p w14:paraId="3B1B40FE"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16.4805</w:t>
            </w:r>
          </w:p>
        </w:tc>
        <w:tc>
          <w:tcPr>
            <w:tcW w:w="0" w:type="auto"/>
            <w:tcBorders>
              <w:top w:val="nil"/>
              <w:left w:val="nil"/>
              <w:bottom w:val="nil"/>
              <w:right w:val="nil"/>
            </w:tcBorders>
            <w:shd w:val="clear" w:color="auto" w:fill="auto"/>
            <w:noWrap/>
            <w:vAlign w:val="center"/>
            <w:hideMark/>
          </w:tcPr>
          <w:p w14:paraId="1F99265E" w14:textId="77777777"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0.0001</w:t>
            </w:r>
          </w:p>
        </w:tc>
      </w:tr>
      <w:tr w:rsidR="00BF03C6" w:rsidRPr="00BF03C6" w14:paraId="27032D5B" w14:textId="77777777" w:rsidTr="00AA611C">
        <w:trPr>
          <w:trHeight w:val="310"/>
        </w:trPr>
        <w:tc>
          <w:tcPr>
            <w:tcW w:w="0" w:type="auto"/>
            <w:tcBorders>
              <w:top w:val="nil"/>
              <w:left w:val="nil"/>
              <w:bottom w:val="nil"/>
              <w:right w:val="single" w:sz="4" w:space="0" w:color="auto"/>
            </w:tcBorders>
            <w:vAlign w:val="center"/>
          </w:tcPr>
          <w:p w14:paraId="0E6BE6DC" w14:textId="279622A0"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Subalare</w:t>
            </w:r>
            <w:proofErr w:type="spellEnd"/>
            <w:r w:rsidRPr="00AA611C">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2C10581D" w14:textId="3BAD9CFA"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0.4283</w:t>
            </w:r>
          </w:p>
        </w:tc>
        <w:tc>
          <w:tcPr>
            <w:tcW w:w="0" w:type="auto"/>
            <w:tcBorders>
              <w:top w:val="nil"/>
              <w:left w:val="nil"/>
              <w:bottom w:val="nil"/>
              <w:right w:val="nil"/>
            </w:tcBorders>
            <w:shd w:val="clear" w:color="auto" w:fill="auto"/>
            <w:noWrap/>
            <w:vAlign w:val="center"/>
            <w:hideMark/>
          </w:tcPr>
          <w:p w14:paraId="0A110C08"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0.3113</w:t>
            </w:r>
          </w:p>
        </w:tc>
        <w:tc>
          <w:tcPr>
            <w:tcW w:w="0" w:type="auto"/>
            <w:tcBorders>
              <w:top w:val="nil"/>
              <w:left w:val="nil"/>
              <w:bottom w:val="nil"/>
              <w:right w:val="nil"/>
            </w:tcBorders>
            <w:shd w:val="clear" w:color="auto" w:fill="auto"/>
            <w:noWrap/>
            <w:vAlign w:val="center"/>
            <w:hideMark/>
          </w:tcPr>
          <w:p w14:paraId="4B074AEC"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25.6819</w:t>
            </w:r>
          </w:p>
        </w:tc>
        <w:tc>
          <w:tcPr>
            <w:tcW w:w="0" w:type="auto"/>
            <w:tcBorders>
              <w:top w:val="nil"/>
              <w:left w:val="nil"/>
              <w:bottom w:val="nil"/>
              <w:right w:val="nil"/>
            </w:tcBorders>
            <w:shd w:val="clear" w:color="auto" w:fill="auto"/>
            <w:noWrap/>
            <w:vAlign w:val="center"/>
            <w:hideMark/>
          </w:tcPr>
          <w:p w14:paraId="71D22C87" w14:textId="30525DF3"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2.54</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-6</w:t>
            </w:r>
          </w:p>
        </w:tc>
      </w:tr>
      <w:tr w:rsidR="00BF03C6" w:rsidRPr="00BF03C6" w14:paraId="15A395EC" w14:textId="77777777" w:rsidTr="00AA611C">
        <w:trPr>
          <w:trHeight w:val="310"/>
        </w:trPr>
        <w:tc>
          <w:tcPr>
            <w:tcW w:w="0" w:type="auto"/>
            <w:tcBorders>
              <w:top w:val="nil"/>
              <w:left w:val="nil"/>
              <w:bottom w:val="nil"/>
              <w:right w:val="single" w:sz="4" w:space="0" w:color="auto"/>
            </w:tcBorders>
            <w:vAlign w:val="center"/>
          </w:tcPr>
          <w:p w14:paraId="57335462" w14:textId="45BB1CA8"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Subnasale</w:t>
            </w:r>
            <w:proofErr w:type="spellEnd"/>
          </w:p>
        </w:tc>
        <w:tc>
          <w:tcPr>
            <w:tcW w:w="0" w:type="auto"/>
            <w:tcBorders>
              <w:top w:val="nil"/>
              <w:left w:val="single" w:sz="4" w:space="0" w:color="auto"/>
              <w:bottom w:val="nil"/>
              <w:right w:val="nil"/>
            </w:tcBorders>
            <w:shd w:val="clear" w:color="auto" w:fill="auto"/>
            <w:noWrap/>
            <w:vAlign w:val="center"/>
            <w:hideMark/>
          </w:tcPr>
          <w:p w14:paraId="3FEFCEB4" w14:textId="5C8436B3"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0.3480</w:t>
            </w:r>
          </w:p>
        </w:tc>
        <w:tc>
          <w:tcPr>
            <w:tcW w:w="0" w:type="auto"/>
            <w:tcBorders>
              <w:top w:val="nil"/>
              <w:left w:val="nil"/>
              <w:bottom w:val="nil"/>
              <w:right w:val="nil"/>
            </w:tcBorders>
            <w:shd w:val="clear" w:color="auto" w:fill="auto"/>
            <w:noWrap/>
            <w:vAlign w:val="center"/>
            <w:hideMark/>
          </w:tcPr>
          <w:p w14:paraId="6DD9B6A4"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0.2072</w:t>
            </w:r>
          </w:p>
        </w:tc>
        <w:tc>
          <w:tcPr>
            <w:tcW w:w="0" w:type="auto"/>
            <w:tcBorders>
              <w:top w:val="nil"/>
              <w:left w:val="nil"/>
              <w:bottom w:val="nil"/>
              <w:right w:val="nil"/>
            </w:tcBorders>
            <w:shd w:val="clear" w:color="auto" w:fill="auto"/>
            <w:noWrap/>
            <w:vAlign w:val="center"/>
            <w:hideMark/>
          </w:tcPr>
          <w:p w14:paraId="544096F5"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42.6476</w:t>
            </w:r>
          </w:p>
        </w:tc>
        <w:tc>
          <w:tcPr>
            <w:tcW w:w="0" w:type="auto"/>
            <w:tcBorders>
              <w:top w:val="nil"/>
              <w:left w:val="nil"/>
              <w:bottom w:val="nil"/>
              <w:right w:val="nil"/>
            </w:tcBorders>
            <w:shd w:val="clear" w:color="auto" w:fill="auto"/>
            <w:noWrap/>
            <w:vAlign w:val="center"/>
            <w:hideMark/>
          </w:tcPr>
          <w:p w14:paraId="4CEC05B4" w14:textId="74E5C4C9"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5.57</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-9</w:t>
            </w:r>
          </w:p>
        </w:tc>
      </w:tr>
      <w:tr w:rsidR="00BF03C6" w:rsidRPr="00BF03C6" w14:paraId="2944687F" w14:textId="77777777" w:rsidTr="00AA611C">
        <w:trPr>
          <w:trHeight w:val="310"/>
        </w:trPr>
        <w:tc>
          <w:tcPr>
            <w:tcW w:w="0" w:type="auto"/>
            <w:tcBorders>
              <w:top w:val="nil"/>
              <w:left w:val="nil"/>
              <w:bottom w:val="nil"/>
              <w:right w:val="single" w:sz="4" w:space="0" w:color="auto"/>
            </w:tcBorders>
            <w:vAlign w:val="center"/>
          </w:tcPr>
          <w:p w14:paraId="11F0C34C" w14:textId="36472C47"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Mean</w:t>
            </w:r>
          </w:p>
        </w:tc>
        <w:tc>
          <w:tcPr>
            <w:tcW w:w="0" w:type="auto"/>
            <w:tcBorders>
              <w:top w:val="nil"/>
              <w:left w:val="single" w:sz="4" w:space="0" w:color="auto"/>
              <w:bottom w:val="nil"/>
              <w:right w:val="nil"/>
            </w:tcBorders>
            <w:shd w:val="clear" w:color="auto" w:fill="auto"/>
            <w:noWrap/>
            <w:vAlign w:val="center"/>
            <w:hideMark/>
          </w:tcPr>
          <w:p w14:paraId="3FBB35CF" w14:textId="673907E5"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0.3974</w:t>
            </w:r>
          </w:p>
        </w:tc>
        <w:tc>
          <w:tcPr>
            <w:tcW w:w="0" w:type="auto"/>
            <w:tcBorders>
              <w:top w:val="nil"/>
              <w:left w:val="nil"/>
              <w:bottom w:val="nil"/>
              <w:right w:val="nil"/>
            </w:tcBorders>
            <w:shd w:val="clear" w:color="auto" w:fill="auto"/>
            <w:noWrap/>
            <w:vAlign w:val="center"/>
            <w:hideMark/>
          </w:tcPr>
          <w:p w14:paraId="0C0C0D16"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0.2711</w:t>
            </w:r>
          </w:p>
        </w:tc>
        <w:tc>
          <w:tcPr>
            <w:tcW w:w="0" w:type="auto"/>
            <w:tcBorders>
              <w:top w:val="nil"/>
              <w:left w:val="nil"/>
              <w:bottom w:val="nil"/>
              <w:right w:val="nil"/>
            </w:tcBorders>
            <w:shd w:val="clear" w:color="auto" w:fill="auto"/>
            <w:noWrap/>
            <w:vAlign w:val="center"/>
            <w:hideMark/>
          </w:tcPr>
          <w:p w14:paraId="455EB206" w14:textId="19EA0069" w:rsidR="00BF03C6" w:rsidRPr="00BF03C6" w:rsidRDefault="00BF03C6" w:rsidP="00AA611C">
            <w:pPr>
              <w:spacing w:before="0" w:after="0"/>
              <w:jc w:val="center"/>
              <w:rPr>
                <w:rFonts w:eastAsia="Times New Roman" w:cs="Times New Roman"/>
                <w:color w:val="000000"/>
                <w:szCs w:val="24"/>
              </w:rPr>
            </w:pPr>
          </w:p>
        </w:tc>
        <w:tc>
          <w:tcPr>
            <w:tcW w:w="0" w:type="auto"/>
            <w:tcBorders>
              <w:top w:val="nil"/>
              <w:left w:val="nil"/>
              <w:bottom w:val="nil"/>
              <w:right w:val="nil"/>
            </w:tcBorders>
            <w:shd w:val="clear" w:color="auto" w:fill="auto"/>
            <w:noWrap/>
            <w:vAlign w:val="center"/>
            <w:hideMark/>
          </w:tcPr>
          <w:p w14:paraId="5CE07063" w14:textId="5FE8FD7D" w:rsidR="00BF03C6" w:rsidRPr="00BF03C6" w:rsidRDefault="00BF03C6" w:rsidP="00AA611C">
            <w:pPr>
              <w:spacing w:before="0" w:after="0"/>
              <w:jc w:val="center"/>
              <w:rPr>
                <w:rFonts w:eastAsia="Times New Roman" w:cs="Times New Roman"/>
                <w:color w:val="000000"/>
                <w:szCs w:val="24"/>
              </w:rPr>
            </w:pPr>
          </w:p>
        </w:tc>
      </w:tr>
    </w:tbl>
    <w:p w14:paraId="30F650CA" w14:textId="29E26041" w:rsidR="00BF03C6" w:rsidRDefault="009D23AD" w:rsidP="00904E53">
      <w:r>
        <w:rPr>
          <w:noProof/>
          <w:lang w:val="en-AU" w:eastAsia="en-AU"/>
        </w:rPr>
        <w:lastRenderedPageBreak/>
        <w:drawing>
          <wp:inline distT="0" distB="0" distL="0" distR="0" wp14:anchorId="204779B1" wp14:editId="2F532E75">
            <wp:extent cx="5944430" cy="40772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_MLvsAuto_Plot.png"/>
                    <pic:cNvPicPr/>
                  </pic:nvPicPr>
                  <pic:blipFill>
                    <a:blip r:embed="rId12">
                      <a:extLst>
                        <a:ext uri="{28A0092B-C50C-407E-A947-70E740481C1C}">
                          <a14:useLocalDpi xmlns:a14="http://schemas.microsoft.com/office/drawing/2010/main" val="0"/>
                        </a:ext>
                      </a:extLst>
                    </a:blip>
                    <a:stretch>
                      <a:fillRect/>
                    </a:stretch>
                  </pic:blipFill>
                  <pic:spPr>
                    <a:xfrm>
                      <a:off x="0" y="0"/>
                      <a:ext cx="5944430" cy="4077269"/>
                    </a:xfrm>
                    <a:prstGeom prst="rect">
                      <a:avLst/>
                    </a:prstGeom>
                  </pic:spPr>
                </pic:pic>
              </a:graphicData>
            </a:graphic>
          </wp:inline>
        </w:drawing>
      </w:r>
    </w:p>
    <w:p w14:paraId="6C935954" w14:textId="36D38BD5" w:rsidR="009D23AD" w:rsidRDefault="009D23AD" w:rsidP="00904E53">
      <w:r>
        <w:rPr>
          <w:b/>
        </w:rPr>
        <w:t>Figure X. Comparison of inter-observer errors calculated using manual and automatic landmarks.</w:t>
      </w:r>
      <w:r>
        <w:t xml:space="preserve"> The interobserver error was calculated as described in section 2.3.4.1 and averaged across x, y, and z dimensions to give an average error value per image. We also calculated the inter-observer error of automatic landmarks trained using the three iterations of each observer separately and averaged these values across x, y, and z dimensions to give an average error value per image. For each landmark, </w:t>
      </w:r>
      <w:proofErr w:type="spellStart"/>
      <w:r>
        <w:t>Levene’s</w:t>
      </w:r>
      <w:proofErr w:type="spellEnd"/>
      <w:r>
        <w:t xml:space="preserve"> test was performed to determine if the variances were identical (Table X). </w:t>
      </w:r>
    </w:p>
    <w:p w14:paraId="47432200" w14:textId="4B13F042" w:rsidR="00532CCE" w:rsidRDefault="00532CCE" w:rsidP="00904E53">
      <w:r>
        <w:t>Ability to have up to 50 indications on a si</w:t>
      </w:r>
      <w:del w:id="56" w:author="Harry Matthews" w:date="2018-05-29T10:15:00Z">
        <w:r w:rsidDel="006769A5">
          <w:delText>g</w:delText>
        </w:r>
      </w:del>
      <w:r>
        <w:t>n</w:t>
      </w:r>
      <w:ins w:id="57" w:author="Harry Matthews" w:date="2018-05-29T10:15:00Z">
        <w:r w:rsidR="006769A5">
          <w:t>g</w:t>
        </w:r>
      </w:ins>
      <w:r>
        <w:t xml:space="preserve">le face and then average them is what makes this good. Even though they were done on different faces. Not available on </w:t>
      </w:r>
      <w:proofErr w:type="gramStart"/>
      <w:r>
        <w:t>manual .</w:t>
      </w:r>
      <w:proofErr w:type="gramEnd"/>
      <w:r>
        <w:t xml:space="preserve"> Mapping allowed us to merge where </w:t>
      </w:r>
    </w:p>
    <w:p w14:paraId="584DC362" w14:textId="3DEEC078" w:rsidR="00F14453" w:rsidRDefault="00F14453" w:rsidP="00010EEC">
      <w:pPr>
        <w:pStyle w:val="Heading4"/>
      </w:pPr>
      <w:r>
        <w:t>Centroid size comparison</w:t>
      </w:r>
    </w:p>
    <w:p w14:paraId="294B4F92" w14:textId="4669EDF6" w:rsidR="00FF1B3B" w:rsidRPr="00FF1B3B" w:rsidRDefault="00F14453" w:rsidP="00FF1B3B">
      <w:pPr>
        <w:pStyle w:val="Heading4"/>
      </w:pPr>
      <w:r>
        <w:t xml:space="preserve">Using the average of six iterations vs. the average of three iterations? Probably supplementary material. </w:t>
      </w:r>
    </w:p>
    <w:p w14:paraId="05D9FA82" w14:textId="379DFF5E" w:rsidR="001D5C23" w:rsidRDefault="008F4E4F" w:rsidP="001D5C23">
      <w:pPr>
        <w:pStyle w:val="Heading1"/>
      </w:pPr>
      <w:r>
        <w:t>Results</w:t>
      </w:r>
    </w:p>
    <w:p w14:paraId="435A8906" w14:textId="2F8BDC44" w:rsidR="005C1319" w:rsidRPr="005C1319" w:rsidRDefault="005C1319" w:rsidP="005C1319">
      <w:r>
        <w:t xml:space="preserve">To validate the placement of automatic landmarks resulting from the </w:t>
      </w:r>
      <w:proofErr w:type="spellStart"/>
      <w:r>
        <w:t>MeshMonk</w:t>
      </w:r>
      <w:proofErr w:type="spellEnd"/>
      <w:r>
        <w:t xml:space="preserve"> anthropometric mask registration, we compared the placement of 19 automatically placed landmarks to those placed manually by two independent observers, while considering the manually placed landmarks to be the “gold standard.” Measurement errors were calculated as the </w:t>
      </w:r>
      <w:ins w:id="58" w:author="Harry Matthews" w:date="2018-05-29T10:17:00Z">
        <w:r w:rsidR="0037205D">
          <w:t xml:space="preserve">root mean squared </w:t>
        </w:r>
        <w:proofErr w:type="spellStart"/>
        <w:r w:rsidR="0037205D">
          <w:t>error</w:t>
        </w:r>
      </w:ins>
      <w:del w:id="59" w:author="Harry Matthews" w:date="2018-05-29T10:17:00Z">
        <w:r w:rsidDel="0037205D">
          <w:delText xml:space="preserve">standard deviation </w:delText>
        </w:r>
      </w:del>
      <w:r>
        <w:t>between</w:t>
      </w:r>
      <w:proofErr w:type="spellEnd"/>
      <w:r>
        <w:t xml:space="preserve"> landmarking it the automatic and manual </w:t>
      </w:r>
      <w:r w:rsidRPr="00981D6F">
        <w:rPr>
          <w:i/>
        </w:rPr>
        <w:t>x</w:t>
      </w:r>
      <w:r>
        <w:t xml:space="preserve">, </w:t>
      </w:r>
      <w:r w:rsidRPr="00981D6F">
        <w:rPr>
          <w:i/>
        </w:rPr>
        <w:t>y</w:t>
      </w:r>
      <w:r>
        <w:t xml:space="preserve">, and </w:t>
      </w:r>
      <w:r w:rsidRPr="00981D6F">
        <w:rPr>
          <w:i/>
        </w:rPr>
        <w:t>z</w:t>
      </w:r>
      <w:r>
        <w:t xml:space="preserve"> coordinates. </w:t>
      </w:r>
    </w:p>
    <w:p w14:paraId="166BEE7F" w14:textId="60F4E754" w:rsidR="00D43DCB" w:rsidRDefault="00740F06" w:rsidP="00766354">
      <w:pPr>
        <w:pStyle w:val="Heading2"/>
      </w:pPr>
      <w:r>
        <w:t>Intra-</w:t>
      </w:r>
      <w:r w:rsidR="006473D4">
        <w:t xml:space="preserve"> and inter-</w:t>
      </w:r>
      <w:r>
        <w:t>observer error of manual landmarks</w:t>
      </w:r>
    </w:p>
    <w:p w14:paraId="3BC02623" w14:textId="0B25CC06" w:rsidR="00740F06" w:rsidRPr="00740F06" w:rsidRDefault="00740F06" w:rsidP="00740F06">
      <w:r>
        <w:lastRenderedPageBreak/>
        <w:t>The quantitative study of morphology using 3D coordinates requires specific attention to measurement error and has a robust presence in the literature</w:t>
      </w:r>
      <w:r w:rsidR="00065622">
        <w:t xml:space="preserve">. For each independent observer, we calculated </w:t>
      </w:r>
      <w:r w:rsidR="00C96F24">
        <w:t xml:space="preserve">the intra-observer error of </w:t>
      </w:r>
      <w:r w:rsidR="00065622">
        <w:t xml:space="preserve">the manual landmarks as the standard deviation between the </w:t>
      </w:r>
      <w:r w:rsidR="00981D6F" w:rsidRPr="00981D6F">
        <w:rPr>
          <w:i/>
        </w:rPr>
        <w:t>x</w:t>
      </w:r>
      <w:r w:rsidR="00981D6F">
        <w:t xml:space="preserve">, </w:t>
      </w:r>
      <w:r w:rsidR="00981D6F" w:rsidRPr="00981D6F">
        <w:rPr>
          <w:i/>
        </w:rPr>
        <w:t>y</w:t>
      </w:r>
      <w:r w:rsidR="00981D6F">
        <w:t xml:space="preserve">, and </w:t>
      </w:r>
      <w:r w:rsidR="00981D6F" w:rsidRPr="00981D6F">
        <w:rPr>
          <w:i/>
        </w:rPr>
        <w:t>z</w:t>
      </w:r>
      <w:r w:rsidR="00981D6F">
        <w:t xml:space="preserve"> coordinates of each </w:t>
      </w:r>
      <w:r w:rsidR="00065622">
        <w:t>landmark iteration</w:t>
      </w:r>
      <w:r w:rsidR="00A36610">
        <w:t>.</w:t>
      </w:r>
      <w:r w:rsidR="00065622">
        <w:t xml:space="preserve"> </w:t>
      </w:r>
      <w:r w:rsidR="00BD0465">
        <w:t xml:space="preserve">Table X reports the </w:t>
      </w:r>
      <w:r w:rsidR="00A36610">
        <w:t xml:space="preserve">per-landmark </w:t>
      </w:r>
      <w:r w:rsidR="00C96F24">
        <w:t>standard deviation</w:t>
      </w:r>
      <w:r w:rsidR="00A36610">
        <w:t xml:space="preserve">, averaged across dimensions and images. </w:t>
      </w:r>
      <w:r w:rsidR="00BD0465">
        <w:t xml:space="preserve">The average </w:t>
      </w:r>
      <w:r w:rsidR="00137EC0">
        <w:t>standard deviation of</w:t>
      </w:r>
      <w:r w:rsidR="00A36610">
        <w:t xml:space="preserve"> observer AZ across all landmarks was 0.5787 mm while the average standard deviation of observer JW across all landmarks was 0.4367 mm</w:t>
      </w:r>
      <w:r w:rsidR="00BD0465">
        <w:t xml:space="preserve">. </w:t>
      </w:r>
      <w:r w:rsidR="00970F8F">
        <w:t xml:space="preserve">The average inter-observer error, measured as the standard deviation between the </w:t>
      </w:r>
      <w:r w:rsidR="00970F8F" w:rsidRPr="00970F8F">
        <w:rPr>
          <w:i/>
        </w:rPr>
        <w:t>x</w:t>
      </w:r>
      <w:r w:rsidR="00970F8F">
        <w:t xml:space="preserve">, </w:t>
      </w:r>
      <w:r w:rsidR="00970F8F" w:rsidRPr="00970F8F">
        <w:rPr>
          <w:i/>
        </w:rPr>
        <w:t>y</w:t>
      </w:r>
      <w:r w:rsidR="00970F8F">
        <w:t xml:space="preserve">, and </w:t>
      </w:r>
      <w:r w:rsidR="00970F8F" w:rsidRPr="00970F8F">
        <w:rPr>
          <w:i/>
        </w:rPr>
        <w:t>z</w:t>
      </w:r>
      <w:r w:rsidR="00970F8F">
        <w:t xml:space="preserve"> coordinates of each observer’s centroid configuration was 0.3974 mm. </w:t>
      </w:r>
      <w:r w:rsidR="00BD0465">
        <w:t xml:space="preserve">This range of deviation is considered highly precise and is similar to previously reported measures of landmark error </w:t>
      </w:r>
      <w:r w:rsidR="00BD0465">
        <w:fldChar w:fldCharType="begin" w:fldLock="1"/>
      </w:r>
      <w:r w:rsidR="00A23BB5">
        <w:instrText>ADDIN CSL_CITATION {"citationItems":[{"id":"ITEM-1","itemData":{"DOI":"10.1002/ajmg.a.30959","ISBN":"1552-4825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Genetics","id":"ITEM-1","issue":"3","issued":{"date-parts":[["2005"]]},"page":"247-253","title":"Precision and error of three-dimensional phenotypic measures acquired from 3dMD photogrammetric images","type":"article-journal","volume":"138 A"},"uris":["http://www.mendeley.com/documents/?uuid=4419db9c-87b4-4507-b5bc-e9f4bf803261"]},{"id":"ITEM-2","itemData":{"DOI":"10.1002/ajpa","ISBN":"1630640077","ISSN":"00137227","PMID":"14351790","abstract":"Geometric morphometric methods rely on the accurate identification and quantification of land- marks on biological specimens. As in any empirical analy- sis, the assessment of inter- and intra-observer error is desirable. A review of methods currently being employed to assess measurement error in geometric morphometrics was conducted and three general approaches to the prob- lem were identified. One such approach employs General- ized Procrustes Analysis to superimpose repeatedly digi- tized landmark configurations, thereby establishing whether repeat measures fall within an acceptable range of variation. The potential problem of this error assess- ment method (the ‘‘Pinocchio effect’’) is demonstrated and its effect on error studies discussed. An alternative approach involves employing Euclidean distances between the configuration centroid and repeat measures of a landmark to assess the relative repeatability of individ- ual landmarks. This method is also potentially problem- atic as the inherent geometric properties of the specimen can result in misleading estimates of measurement error. A third approach involved the repeated digitization of landmarks with the specimen held in a constant orienta- tion to assess individual landmark precision. This latter approach is an ideal method for assessing individual landmark precision, but is restrictive in that it does not allow for the incorporation of instrumentally defined or Type III landmarks. Hence, a revised method for assess- ing landmark error is proposed and described with the aid of worked empirical examples.","author":[{"dropping-particle":"","family":"Cramon-Taubadel","given":"Noreen","non-dropping-particle":"von","parse-names":false,"suffix":""},{"dropping-particle":"","family":"Frazier","given":"Brenda C.","non-dropping-particle":"","parse-names":false,"suffix":""},{"dropping-particle":"","family":"Mirazon-Lahr","given":"Marta","non-dropping-particle":"","parse-names":false,"suffix":""}],"container-title":"American Journal of Physical Anthropology","id":"ITEM-2","issued":{"date-parts":[["2007"]]},"page":"24-35","title":"The problem of assessing landmark error in geometric morphometrics: Theory, methods, and modifications","type":"article-journal","volume":"134"},"uris":["http://www.mendeley.com/documents/?uuid=a8914b52-71a1-4be4-858e-5982dd1cc049"]}],"mendeley":{"formattedCitation":"(Aldridge et al., 2005; von Cramon-Taubadel et al., 2007)","plainTextFormattedCitation":"(Aldridge et al., 2005; von Cramon-Taubadel et al., 2007)","previouslyFormattedCitation":"(Aldridge et al., 2005; von Cramon-Taubadel et al., 2007)"},"properties":{"noteIndex":0},"schema":"https://github.com/citation-style-language/schema/raw/master/csl-citation.json"}</w:instrText>
      </w:r>
      <w:r w:rsidR="00BD0465">
        <w:fldChar w:fldCharType="separate"/>
      </w:r>
      <w:r w:rsidR="00970F8F" w:rsidRPr="00970F8F">
        <w:rPr>
          <w:noProof/>
        </w:rPr>
        <w:t>(Aldridge et al., 2005; von Cramon-Taubadel et al., 2007)</w:t>
      </w:r>
      <w:r w:rsidR="00BD0465">
        <w:fldChar w:fldCharType="end"/>
      </w:r>
      <w:r w:rsidR="00BD0465">
        <w:t xml:space="preserve">. </w:t>
      </w:r>
    </w:p>
    <w:p w14:paraId="136699D9" w14:textId="640C9CF6" w:rsidR="00E23FA8" w:rsidRDefault="00E23FA8" w:rsidP="00766354">
      <w:pPr>
        <w:pStyle w:val="Heading2"/>
      </w:pPr>
      <w:r>
        <w:t>Direct comparison of manual and automatic landmark placements</w:t>
      </w:r>
    </w:p>
    <w:p w14:paraId="6D4CE38A" w14:textId="3E3691CA" w:rsidR="00E23FA8" w:rsidRPr="00F90383" w:rsidRDefault="00E23FA8" w:rsidP="00E23FA8">
      <w:pPr>
        <w:rPr>
          <w:vertAlign w:val="subscript"/>
        </w:rPr>
      </w:pPr>
      <w:r>
        <w:t>The correlation between the manual and automatic landmarks was calculated based upon the average of all six iterations of manual landmarks and the automatic landmarking iteration based on this average. The Pearson’s correlation coefficients were high: 0.9995226 for the x-dimension, 0.9997573 for the y-dimension, and 0.9999215 for the z-dimension (Figure X). We also calculated the standard deviation between the average manual landmarks and the automatic landmarks, reported in Table X. The standard deviation averaged across dimensions and landmarks was 0.4401 (0.4465 along the x-axis, 0.5064 along the y-axis, and 0.3675 along the z-axis). Per-land</w:t>
      </w:r>
      <w:r w:rsidR="007E77DC">
        <w:t>mark values are given in Table X.</w:t>
      </w:r>
    </w:p>
    <w:p w14:paraId="3E9ACB23" w14:textId="2B08236C" w:rsidR="00E23FA8" w:rsidRDefault="00E23FA8" w:rsidP="00E23FA8">
      <w:pPr>
        <w:pStyle w:val="Heading2"/>
      </w:pPr>
      <w:r>
        <w:t>Comparison of inter-observer errors</w:t>
      </w:r>
      <w:r w:rsidR="00F14453">
        <w:t xml:space="preserve"> (In the discussion, make sure to talk about how this is an expected result because of the averaging of many landmarks during the training process). </w:t>
      </w:r>
    </w:p>
    <w:p w14:paraId="4294DA90" w14:textId="339286F3" w:rsidR="007E77DC" w:rsidRPr="007E77DC" w:rsidRDefault="00F90383" w:rsidP="007E77DC">
      <w:r>
        <w:t xml:space="preserve">We calculated the inter-observer error using the automatic landmark placements trained using each observer’s manual landmark averages (i.e. </w:t>
      </w:r>
      <w:proofErr w:type="spellStart"/>
      <w:r>
        <w:t>Auto</w:t>
      </w:r>
      <w:r w:rsidRPr="00F90383">
        <w:rPr>
          <w:vertAlign w:val="subscript"/>
        </w:rPr>
        <w:t>AZ</w:t>
      </w:r>
      <w:proofErr w:type="spellEnd"/>
      <w:r>
        <w:t xml:space="preserve"> vs. </w:t>
      </w:r>
      <w:proofErr w:type="spellStart"/>
      <w:r>
        <w:t>Auto</w:t>
      </w:r>
      <w:r w:rsidRPr="00F90383">
        <w:rPr>
          <w:vertAlign w:val="subscript"/>
        </w:rPr>
        <w:t>JW</w:t>
      </w:r>
      <w:proofErr w:type="spellEnd"/>
      <w:r>
        <w:t>) and compared this to the inter-observer error calculated using the manual landmark placements (i.e. ML</w:t>
      </w:r>
      <w:r>
        <w:rPr>
          <w:vertAlign w:val="subscript"/>
        </w:rPr>
        <w:t>AZ</w:t>
      </w:r>
      <w:r>
        <w:t xml:space="preserve"> vs. ML</w:t>
      </w:r>
      <w:r>
        <w:rPr>
          <w:vertAlign w:val="subscript"/>
        </w:rPr>
        <w:t>JW</w:t>
      </w:r>
      <w:r>
        <w:t xml:space="preserve">) using </w:t>
      </w:r>
      <w:proofErr w:type="spellStart"/>
      <w:r>
        <w:t>Levene’s</w:t>
      </w:r>
      <w:proofErr w:type="spellEnd"/>
      <w:r>
        <w:t xml:space="preserve"> test, which was chosen to compare variances while being robust to departures from normality. The inter-observer errors and the </w:t>
      </w:r>
      <w:proofErr w:type="spellStart"/>
      <w:r>
        <w:t>Levene</w:t>
      </w:r>
      <w:proofErr w:type="spellEnd"/>
      <w:r>
        <w:t xml:space="preserve"> test statistics are provided in Table X and correspond to those in Figure X. In all but one case, the variance of the inter-observer error was significantly smaller when calculated using the automatic landmarks. The only case in which the two variances were not significantly different was the </w:t>
      </w:r>
      <w:proofErr w:type="spellStart"/>
      <w:r>
        <w:t>labiale</w:t>
      </w:r>
      <w:proofErr w:type="spellEnd"/>
      <w:r>
        <w:t xml:space="preserve"> </w:t>
      </w:r>
      <w:proofErr w:type="spellStart"/>
      <w:r>
        <w:t>superius</w:t>
      </w:r>
      <w:proofErr w:type="spellEnd"/>
      <w:r>
        <w:t xml:space="preserve"> landmark (F statistic = 2.4213, p-value = 0.1236).</w:t>
      </w:r>
    </w:p>
    <w:p w14:paraId="408AC998" w14:textId="1C31197F" w:rsidR="00F14453" w:rsidRDefault="00F14453" w:rsidP="00766354">
      <w:pPr>
        <w:pStyle w:val="Heading2"/>
      </w:pPr>
      <w:r>
        <w:t>Comparison of Arslan ML – Arslan Auto, Julie ML – Julie Auto, etc. 2 way comparison to make sure that the automatic landmarking doesn’t add error</w:t>
      </w:r>
    </w:p>
    <w:p w14:paraId="4ACF5932" w14:textId="7ECB2E35" w:rsidR="00F14453" w:rsidRPr="00F14453" w:rsidRDefault="00D43DCB" w:rsidP="00F14453">
      <w:pPr>
        <w:pStyle w:val="Heading2"/>
      </w:pPr>
      <w:r>
        <w:t>Centroid size</w:t>
      </w:r>
      <w:r w:rsidR="00F14453">
        <w:t xml:space="preserve"> comparison</w:t>
      </w:r>
    </w:p>
    <w:p w14:paraId="14C22489" w14:textId="4A088095" w:rsidR="00746A86" w:rsidRDefault="00D25C57" w:rsidP="00746A86">
      <w:pPr>
        <w:numPr>
          <w:ilvl w:val="0"/>
          <w:numId w:val="17"/>
        </w:numPr>
        <w:tabs>
          <w:tab w:val="clear" w:pos="567"/>
        </w:tabs>
        <w:rPr>
          <w:b/>
          <w:bCs/>
          <w:szCs w:val="24"/>
          <w:lang w:val="en-GB"/>
        </w:rPr>
      </w:pPr>
      <w:r>
        <w:rPr>
          <w:b/>
          <w:bCs/>
          <w:szCs w:val="24"/>
          <w:lang w:val="en-GB"/>
        </w:rPr>
        <w:t>Discussion</w:t>
      </w:r>
    </w:p>
    <w:p w14:paraId="4339AA4C" w14:textId="676A3CC2" w:rsidR="00746A86" w:rsidRDefault="00746A86" w:rsidP="00746A86">
      <w:pPr>
        <w:rPr>
          <w:bCs/>
          <w:szCs w:val="24"/>
          <w:lang w:val="en-GB"/>
        </w:rPr>
      </w:pPr>
      <w:r>
        <w:rPr>
          <w:bCs/>
          <w:szCs w:val="24"/>
          <w:lang w:val="en-GB"/>
        </w:rPr>
        <w:t>Manual landmarks were considered the gold standard and have long been used and validated in morphological studies (Aldridge paper).</w:t>
      </w:r>
    </w:p>
    <w:p w14:paraId="68BDC245" w14:textId="71F9BC5C" w:rsidR="00661E1C" w:rsidRDefault="00661E1C" w:rsidP="00746A86">
      <w:pPr>
        <w:rPr>
          <w:bCs/>
          <w:szCs w:val="24"/>
          <w:lang w:val="en-GB"/>
        </w:rPr>
      </w:pPr>
      <w:r>
        <w:rPr>
          <w:bCs/>
          <w:szCs w:val="24"/>
          <w:lang w:val="en-GB"/>
        </w:rPr>
        <w:t>The standard deviations are all considered highly precise, even when calculated as the difference between the ML and auto landmarks</w:t>
      </w:r>
      <w:r w:rsidR="00F14453">
        <w:rPr>
          <w:bCs/>
          <w:szCs w:val="24"/>
          <w:lang w:val="en-GB"/>
        </w:rPr>
        <w:t xml:space="preserve">. </w:t>
      </w:r>
    </w:p>
    <w:p w14:paraId="4E267C56" w14:textId="58A911C2" w:rsidR="00661E1C" w:rsidRDefault="00661E1C" w:rsidP="00746A86">
      <w:pPr>
        <w:rPr>
          <w:bCs/>
          <w:szCs w:val="24"/>
          <w:lang w:val="en-GB"/>
        </w:rPr>
      </w:pPr>
      <w:r>
        <w:rPr>
          <w:bCs/>
          <w:szCs w:val="24"/>
          <w:lang w:val="en-GB"/>
        </w:rPr>
        <w:t>The correlation between the ML and auto landmarks is extremely high</w:t>
      </w:r>
    </w:p>
    <w:p w14:paraId="691B29F3" w14:textId="5AA11E8F" w:rsidR="00661E1C" w:rsidRDefault="00661E1C" w:rsidP="00746A86">
      <w:pPr>
        <w:rPr>
          <w:bCs/>
          <w:szCs w:val="24"/>
          <w:lang w:val="en-GB"/>
        </w:rPr>
      </w:pPr>
      <w:r>
        <w:rPr>
          <w:bCs/>
          <w:szCs w:val="24"/>
          <w:lang w:val="en-GB"/>
        </w:rPr>
        <w:lastRenderedPageBreak/>
        <w:t xml:space="preserve">The variance of the Auto landmarks is on a whole MUCH smaller than the ML landmarks. This speaks well of the repeatability of the auto landmarking. </w:t>
      </w:r>
    </w:p>
    <w:p w14:paraId="721E34C1" w14:textId="5EE337D2" w:rsidR="00661E1C" w:rsidRDefault="00661E1C" w:rsidP="00746A86">
      <w:pPr>
        <w:rPr>
          <w:ins w:id="60" w:author="Harry Matthews" w:date="2018-05-29T10:20:00Z"/>
          <w:bCs/>
          <w:szCs w:val="24"/>
          <w:lang w:val="en-GB"/>
        </w:rPr>
      </w:pPr>
      <w:commentRangeStart w:id="61"/>
      <w:r>
        <w:rPr>
          <w:bCs/>
          <w:szCs w:val="24"/>
          <w:lang w:val="en-GB"/>
        </w:rPr>
        <w:t>Don’t necessarily have accuracy on the rest of the face (i.e. the cheeks), but neither do manual landmarks.</w:t>
      </w:r>
      <w:commentRangeEnd w:id="61"/>
      <w:r w:rsidR="0037205D">
        <w:rPr>
          <w:rStyle w:val="CommentReference"/>
        </w:rPr>
        <w:commentReference w:id="61"/>
      </w:r>
    </w:p>
    <w:p w14:paraId="30C9AA7F" w14:textId="77777777" w:rsidR="0037205D" w:rsidRDefault="0037205D" w:rsidP="00746A86">
      <w:pPr>
        <w:rPr>
          <w:ins w:id="62" w:author="Harry Matthews" w:date="2018-05-29T10:20:00Z"/>
          <w:bCs/>
          <w:szCs w:val="24"/>
          <w:lang w:val="en-GB"/>
        </w:rPr>
      </w:pPr>
    </w:p>
    <w:p w14:paraId="76A82BC2" w14:textId="77777777" w:rsidR="0037205D" w:rsidRDefault="0037205D" w:rsidP="00746A86">
      <w:pPr>
        <w:rPr>
          <w:bCs/>
          <w:szCs w:val="24"/>
          <w:lang w:val="en-GB"/>
        </w:rPr>
      </w:pPr>
    </w:p>
    <w:p w14:paraId="3BF7520E" w14:textId="3F133AFB" w:rsidR="00752DE5" w:rsidRDefault="00661E1C" w:rsidP="00746A86">
      <w:pPr>
        <w:rPr>
          <w:bCs/>
          <w:szCs w:val="24"/>
          <w:lang w:val="en-GB"/>
        </w:rPr>
      </w:pPr>
      <w:proofErr w:type="spellStart"/>
      <w:r>
        <w:rPr>
          <w:bCs/>
          <w:szCs w:val="24"/>
          <w:lang w:val="en-GB"/>
        </w:rPr>
        <w:t>MeshMonk</w:t>
      </w:r>
      <w:proofErr w:type="spellEnd"/>
      <w:r>
        <w:rPr>
          <w:bCs/>
          <w:szCs w:val="24"/>
          <w:lang w:val="en-GB"/>
        </w:rPr>
        <w:t xml:space="preserve"> gives us much more data than the automatic landmarking methods that have the purpose of estimating a sparse set of landmarks</w:t>
      </w:r>
      <w:r w:rsidR="00752DE5">
        <w:rPr>
          <w:bCs/>
          <w:szCs w:val="24"/>
          <w:lang w:val="en-GB"/>
        </w:rPr>
        <w:t>. Cite recent successes in GWAS of facial shapes, both clinical and non-clinical (</w:t>
      </w:r>
      <w:proofErr w:type="spellStart"/>
      <w:r w:rsidR="00752DE5">
        <w:rPr>
          <w:bCs/>
          <w:szCs w:val="24"/>
          <w:lang w:val="en-GB"/>
        </w:rPr>
        <w:t>Plos</w:t>
      </w:r>
      <w:proofErr w:type="spellEnd"/>
      <w:r w:rsidR="00752DE5">
        <w:rPr>
          <w:bCs/>
          <w:szCs w:val="24"/>
          <w:lang w:val="en-GB"/>
        </w:rPr>
        <w:t xml:space="preserve"> Genetics 2014, Nature Genetics 2018, </w:t>
      </w:r>
      <w:proofErr w:type="spellStart"/>
      <w:r w:rsidR="00752DE5">
        <w:rPr>
          <w:bCs/>
          <w:szCs w:val="24"/>
          <w:lang w:val="en-GB"/>
        </w:rPr>
        <w:t>Karlijne’s</w:t>
      </w:r>
      <w:proofErr w:type="spellEnd"/>
      <w:r w:rsidR="00752DE5">
        <w:rPr>
          <w:bCs/>
          <w:szCs w:val="24"/>
          <w:lang w:val="en-GB"/>
        </w:rPr>
        <w:t xml:space="preserve"> paper in this issue). </w:t>
      </w:r>
    </w:p>
    <w:p w14:paraId="5FCA8E0B" w14:textId="431196AF" w:rsidR="00752DE5" w:rsidRPr="00746A86" w:rsidRDefault="00752DE5" w:rsidP="00746A86">
      <w:pPr>
        <w:rPr>
          <w:bCs/>
          <w:szCs w:val="24"/>
          <w:lang w:val="en-GB"/>
        </w:rPr>
      </w:pPr>
      <w:r>
        <w:rPr>
          <w:bCs/>
          <w:szCs w:val="24"/>
          <w:lang w:val="en-GB"/>
        </w:rPr>
        <w:t xml:space="preserve">Opportunities for using </w:t>
      </w:r>
      <w:proofErr w:type="spellStart"/>
      <w:r>
        <w:rPr>
          <w:bCs/>
          <w:szCs w:val="24"/>
          <w:lang w:val="en-GB"/>
        </w:rPr>
        <w:t>MeshMonk</w:t>
      </w:r>
      <w:proofErr w:type="spellEnd"/>
      <w:r>
        <w:rPr>
          <w:bCs/>
          <w:szCs w:val="24"/>
          <w:lang w:val="en-GB"/>
        </w:rPr>
        <w:t xml:space="preserve"> on other surfaces besides faces (Harry?) </w:t>
      </w:r>
    </w:p>
    <w:p w14:paraId="689CDEFC" w14:textId="77777777" w:rsidR="00CB43D5" w:rsidRDefault="00CB43D5" w:rsidP="00CB43D5">
      <w:pPr>
        <w:pStyle w:val="Heading1"/>
      </w:pPr>
      <w:r>
        <w:t>Conflict of Interest</w:t>
      </w:r>
    </w:p>
    <w:p w14:paraId="65234961" w14:textId="77777777" w:rsidR="00CB43D5" w:rsidRPr="00D43DCB" w:rsidRDefault="00CB43D5" w:rsidP="00CB43D5">
      <w:r w:rsidRPr="00D43DCB">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15C2F44B" w14:textId="77777777" w:rsidR="00045678" w:rsidRDefault="00045678" w:rsidP="00045678">
      <w:pPr>
        <w:pStyle w:val="Heading1"/>
      </w:pPr>
      <w:r>
        <w:t>Author Contributions</w:t>
      </w:r>
    </w:p>
    <w:p w14:paraId="7322A3DB" w14:textId="724F454E" w:rsidR="00D43DCB" w:rsidRDefault="00D43DCB" w:rsidP="00D43DCB">
      <w:r>
        <w:t>JW performed validation analyses and landmarked the 3D scans used for validation with AZ. JW</w:t>
      </w:r>
      <w:r w:rsidR="00910E25">
        <w:t>,</w:t>
      </w:r>
      <w:r>
        <w:t xml:space="preserve"> AOC</w:t>
      </w:r>
      <w:r w:rsidR="00910E25">
        <w:t>, and HM</w:t>
      </w:r>
      <w:r>
        <w:t xml:space="preserve"> wrote the first draft of the manuscript under supervision of PC. PC </w:t>
      </w:r>
      <w:r w:rsidR="00900478">
        <w:t xml:space="preserve">and JW </w:t>
      </w:r>
      <w:r>
        <w:t xml:space="preserve">conceptualized the design of the study. OE, SVD, and MS provided input throughout the analyses and writing process. JS developed the </w:t>
      </w:r>
      <w:proofErr w:type="spellStart"/>
      <w:r>
        <w:t>MeshMonk</w:t>
      </w:r>
      <w:proofErr w:type="spellEnd"/>
      <w:r>
        <w:t xml:space="preserve"> code. </w:t>
      </w:r>
    </w:p>
    <w:p w14:paraId="12F4F4C2" w14:textId="77777777" w:rsidR="00AC3EA3" w:rsidRPr="00376CC5" w:rsidRDefault="00AC3EA3" w:rsidP="00A53000">
      <w:pPr>
        <w:pStyle w:val="Heading1"/>
      </w:pPr>
      <w:r w:rsidRPr="00376CC5">
        <w:t>Funding</w:t>
      </w:r>
    </w:p>
    <w:p w14:paraId="5A5E750A" w14:textId="77777777" w:rsidR="006B2D5B" w:rsidRDefault="006B2D5B" w:rsidP="00A53000">
      <w:pPr>
        <w:pStyle w:val="Heading1"/>
      </w:pPr>
      <w:r w:rsidRPr="00376CC5">
        <w:t>Acknowledgments</w:t>
      </w:r>
    </w:p>
    <w:p w14:paraId="74BCF42B" w14:textId="724E9209" w:rsidR="007F5F2A" w:rsidRPr="007F5F2A" w:rsidRDefault="007F5F2A" w:rsidP="007F5F2A">
      <w:r>
        <w:t xml:space="preserve">We thank the participants for providing the data necessary to carry out this validation. We are also grateful to all members of the Shriver </w:t>
      </w:r>
      <w:r w:rsidR="00F14453">
        <w:t xml:space="preserve">and </w:t>
      </w:r>
      <w:r>
        <w:t>Claes Lab</w:t>
      </w:r>
      <w:r w:rsidR="00F14453">
        <w:t>s</w:t>
      </w:r>
      <w:r>
        <w:t xml:space="preserve">, as well as all the members of </w:t>
      </w:r>
      <w:proofErr w:type="spellStart"/>
      <w:r>
        <w:t>WebMonks</w:t>
      </w:r>
      <w:proofErr w:type="spellEnd"/>
      <w:r>
        <w:t xml:space="preserve">. </w:t>
      </w:r>
    </w:p>
    <w:p w14:paraId="0FF01946" w14:textId="77777777" w:rsidR="00AC3EA3" w:rsidRPr="00376CC5" w:rsidRDefault="00D25C57" w:rsidP="00AC3EA3">
      <w:pPr>
        <w:pStyle w:val="Heading1"/>
      </w:pPr>
      <w:r>
        <w:t>Ethics statement</w:t>
      </w:r>
    </w:p>
    <w:p w14:paraId="09064B74" w14:textId="77777777" w:rsidR="00AC3EA3" w:rsidRPr="00376CC5" w:rsidRDefault="00D43DCB" w:rsidP="00AC3EA3">
      <w:pPr>
        <w:rPr>
          <w:rFonts w:cs="Times New Roman"/>
          <w:szCs w:val="24"/>
        </w:rPr>
      </w:pPr>
      <w:r>
        <w:rPr>
          <w:rFonts w:cs="Times New Roman"/>
          <w:szCs w:val="24"/>
        </w:rPr>
        <w:t xml:space="preserve">Institutional review board (IRB) approval was obtained </w:t>
      </w:r>
      <w:r w:rsidR="007F5F2A">
        <w:rPr>
          <w:rFonts w:cs="Times New Roman"/>
          <w:szCs w:val="24"/>
        </w:rPr>
        <w:t>at all locations and all participants signed a written consent form before participation. The Pennsylvania State University IRB board approved the collection of the</w:t>
      </w:r>
      <w:r w:rsidR="0066471B">
        <w:rPr>
          <w:rFonts w:cs="Times New Roman"/>
          <w:szCs w:val="24"/>
        </w:rPr>
        <w:t xml:space="preserve"> participants recruited at the following locations:</w:t>
      </w:r>
      <w:r w:rsidR="007F5F2A">
        <w:rPr>
          <w:rFonts w:cs="Times New Roman"/>
          <w:szCs w:val="24"/>
        </w:rPr>
        <w:t xml:space="preserve"> </w:t>
      </w:r>
      <w:r w:rsidR="0066471B">
        <w:t>State College, PA (IRB 44929 and 4320); New York, NY (IRB 45727); Urbana-Champaign, IL (IRB 13103); Dublin, Ireland; Rome, Italy; Warsaw, Poland; and Porto, Portugal (IRB 32341).</w:t>
      </w:r>
    </w:p>
    <w:p w14:paraId="51895D62" w14:textId="5F5F70CB" w:rsidR="00D25C57" w:rsidRDefault="00D25C57" w:rsidP="00A53000">
      <w:pPr>
        <w:pStyle w:val="Heading1"/>
      </w:pPr>
      <w:r>
        <w:t>References</w:t>
      </w:r>
    </w:p>
    <w:p w14:paraId="2611AE0B" w14:textId="340A2DEB" w:rsidR="00A23BB5" w:rsidRPr="00A23BB5" w:rsidRDefault="00A23BB5" w:rsidP="00A23BB5">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Pr="00A23BB5">
        <w:rPr>
          <w:rFonts w:cs="Times New Roman"/>
          <w:noProof/>
          <w:szCs w:val="24"/>
        </w:rPr>
        <w:t xml:space="preserve">Aldridge, K., Boyadjiev, S. A., Capone, G. T., DeLeon, V. B., and Richtsmeier, J. T. (2005). Precision and error of three-dimensional phenotypic measures acquired from 3dMD photogrammetric images. </w:t>
      </w:r>
      <w:r w:rsidRPr="00A23BB5">
        <w:rPr>
          <w:rFonts w:cs="Times New Roman"/>
          <w:i/>
          <w:iCs/>
          <w:noProof/>
          <w:szCs w:val="24"/>
        </w:rPr>
        <w:t>Am. J. Med. Genet.</w:t>
      </w:r>
      <w:r w:rsidRPr="00A23BB5">
        <w:rPr>
          <w:rFonts w:cs="Times New Roman"/>
          <w:noProof/>
          <w:szCs w:val="24"/>
        </w:rPr>
        <w:t xml:space="preserve"> 138 A, 247–253. doi:10.1002/ajmg.a.30959.</w:t>
      </w:r>
    </w:p>
    <w:p w14:paraId="0F4EABA6" w14:textId="77777777" w:rsidR="00A23BB5" w:rsidRPr="00A23BB5" w:rsidRDefault="00A23BB5" w:rsidP="00A23BB5">
      <w:pPr>
        <w:widowControl w:val="0"/>
        <w:autoSpaceDE w:val="0"/>
        <w:autoSpaceDN w:val="0"/>
        <w:adjustRightInd w:val="0"/>
        <w:ind w:left="480" w:hanging="480"/>
        <w:rPr>
          <w:rFonts w:cs="Times New Roman"/>
          <w:noProof/>
          <w:szCs w:val="24"/>
        </w:rPr>
      </w:pPr>
      <w:r w:rsidRPr="00A23BB5">
        <w:rPr>
          <w:rFonts w:cs="Times New Roman"/>
          <w:noProof/>
          <w:szCs w:val="24"/>
        </w:rPr>
        <w:t xml:space="preserve">Claes, P., Walters, M., and Clement, J. (2012). Improved facial outcome assessment using a 3D anthropometric mask. </w:t>
      </w:r>
      <w:r w:rsidRPr="00A23BB5">
        <w:rPr>
          <w:rFonts w:cs="Times New Roman"/>
          <w:i/>
          <w:iCs/>
          <w:noProof/>
          <w:szCs w:val="24"/>
        </w:rPr>
        <w:t>Int. J. Oral Maxillofac. Surg.</w:t>
      </w:r>
      <w:r w:rsidRPr="00A23BB5">
        <w:rPr>
          <w:rFonts w:cs="Times New Roman"/>
          <w:noProof/>
          <w:szCs w:val="24"/>
        </w:rPr>
        <w:t xml:space="preserve"> doi:10.1016/j.ijom.2011.10.019.</w:t>
      </w:r>
    </w:p>
    <w:p w14:paraId="581BB600" w14:textId="77777777" w:rsidR="00A23BB5" w:rsidRPr="00A23BB5" w:rsidRDefault="00A23BB5" w:rsidP="00A23BB5">
      <w:pPr>
        <w:widowControl w:val="0"/>
        <w:autoSpaceDE w:val="0"/>
        <w:autoSpaceDN w:val="0"/>
        <w:adjustRightInd w:val="0"/>
        <w:ind w:left="480" w:hanging="480"/>
        <w:rPr>
          <w:rFonts w:cs="Times New Roman"/>
          <w:noProof/>
          <w:szCs w:val="24"/>
        </w:rPr>
      </w:pPr>
      <w:r w:rsidRPr="00A23BB5">
        <w:rPr>
          <w:rFonts w:cs="Times New Roman"/>
          <w:noProof/>
          <w:szCs w:val="24"/>
        </w:rPr>
        <w:lastRenderedPageBreak/>
        <w:t xml:space="preserve">Claes, P., Walters, M., Vandermeulen, D., and Clement, J. G. (2011). Spatially-dense 3D facial asymmetry assessment in both typical and disordered growth. </w:t>
      </w:r>
      <w:r w:rsidRPr="00A23BB5">
        <w:rPr>
          <w:rFonts w:cs="Times New Roman"/>
          <w:i/>
          <w:iCs/>
          <w:noProof/>
          <w:szCs w:val="24"/>
        </w:rPr>
        <w:t>J. Anat.</w:t>
      </w:r>
      <w:r w:rsidRPr="00A23BB5">
        <w:rPr>
          <w:rFonts w:cs="Times New Roman"/>
          <w:noProof/>
          <w:szCs w:val="24"/>
        </w:rPr>
        <w:t xml:space="preserve"> 219, 444–55. doi:10.1111/j.1469-7580.2011.01411.x.</w:t>
      </w:r>
    </w:p>
    <w:p w14:paraId="3A220EC5" w14:textId="77777777" w:rsidR="00A23BB5" w:rsidRPr="00A23BB5" w:rsidRDefault="00A23BB5" w:rsidP="00A23BB5">
      <w:pPr>
        <w:widowControl w:val="0"/>
        <w:autoSpaceDE w:val="0"/>
        <w:autoSpaceDN w:val="0"/>
        <w:adjustRightInd w:val="0"/>
        <w:ind w:left="480" w:hanging="480"/>
        <w:rPr>
          <w:rFonts w:cs="Times New Roman"/>
          <w:noProof/>
          <w:szCs w:val="24"/>
        </w:rPr>
      </w:pPr>
      <w:r w:rsidRPr="00A23BB5">
        <w:rPr>
          <w:rFonts w:cs="Times New Roman"/>
          <w:noProof/>
          <w:szCs w:val="24"/>
        </w:rPr>
        <w:t xml:space="preserve">Heike, C. L., Upson, K., Stuhaug, E., and Weinberg, S. M. (2010). 3D digital stereophotogrammetry: a practical guide to facial image acquisition. </w:t>
      </w:r>
      <w:r w:rsidRPr="00A23BB5">
        <w:rPr>
          <w:rFonts w:cs="Times New Roman"/>
          <w:i/>
          <w:iCs/>
          <w:noProof/>
          <w:szCs w:val="24"/>
        </w:rPr>
        <w:t>Head Face Med.</w:t>
      </w:r>
      <w:r w:rsidRPr="00A23BB5">
        <w:rPr>
          <w:rFonts w:cs="Times New Roman"/>
          <w:noProof/>
          <w:szCs w:val="24"/>
        </w:rPr>
        <w:t xml:space="preserve"> 6, 18. doi:10.1186/1746-160X-6-18.</w:t>
      </w:r>
    </w:p>
    <w:p w14:paraId="479D5D34" w14:textId="77777777" w:rsidR="00A23BB5" w:rsidRPr="00A23BB5" w:rsidRDefault="00A23BB5" w:rsidP="00A23BB5">
      <w:pPr>
        <w:widowControl w:val="0"/>
        <w:autoSpaceDE w:val="0"/>
        <w:autoSpaceDN w:val="0"/>
        <w:adjustRightInd w:val="0"/>
        <w:ind w:left="480" w:hanging="480"/>
        <w:rPr>
          <w:rFonts w:cs="Times New Roman"/>
          <w:noProof/>
          <w:szCs w:val="24"/>
        </w:rPr>
      </w:pPr>
      <w:r w:rsidRPr="00A23BB5">
        <w:rPr>
          <w:rFonts w:cs="Times New Roman"/>
          <w:noProof/>
          <w:szCs w:val="24"/>
        </w:rPr>
        <w:t xml:space="preserve">Hille, E. (1982). </w:t>
      </w:r>
      <w:r w:rsidRPr="00A23BB5">
        <w:rPr>
          <w:rFonts w:cs="Times New Roman"/>
          <w:i/>
          <w:iCs/>
          <w:noProof/>
          <w:szCs w:val="24"/>
        </w:rPr>
        <w:t>Analytic Function Theory, Volume I</w:t>
      </w:r>
      <w:r w:rsidRPr="00A23BB5">
        <w:rPr>
          <w:rFonts w:cs="Times New Roman"/>
          <w:noProof/>
          <w:szCs w:val="24"/>
        </w:rPr>
        <w:t>. Second edi. New York: Chelsea Publishing Company.</w:t>
      </w:r>
    </w:p>
    <w:p w14:paraId="7B0D7239" w14:textId="77777777" w:rsidR="00A23BB5" w:rsidRPr="00A23BB5" w:rsidRDefault="00A23BB5" w:rsidP="00A23BB5">
      <w:pPr>
        <w:widowControl w:val="0"/>
        <w:autoSpaceDE w:val="0"/>
        <w:autoSpaceDN w:val="0"/>
        <w:adjustRightInd w:val="0"/>
        <w:ind w:left="480" w:hanging="480"/>
        <w:rPr>
          <w:rFonts w:cs="Times New Roman"/>
          <w:noProof/>
          <w:szCs w:val="24"/>
        </w:rPr>
      </w:pPr>
      <w:r w:rsidRPr="00A23BB5">
        <w:rPr>
          <w:rFonts w:cs="Times New Roman"/>
          <w:noProof/>
          <w:szCs w:val="24"/>
        </w:rPr>
        <w:t xml:space="preserve">Levene, H. (1960). “Robust tests for equality of variances,” in </w:t>
      </w:r>
      <w:r w:rsidRPr="00A23BB5">
        <w:rPr>
          <w:rFonts w:cs="Times New Roman"/>
          <w:i/>
          <w:iCs/>
          <w:noProof/>
          <w:szCs w:val="24"/>
        </w:rPr>
        <w:t>Contributions to Probability and Statistics: Essays in Honor of Harold Hotelling</w:t>
      </w:r>
      <w:r w:rsidRPr="00A23BB5">
        <w:rPr>
          <w:rFonts w:cs="Times New Roman"/>
          <w:noProof/>
          <w:szCs w:val="24"/>
        </w:rPr>
        <w:t>, eds. I. Olkin and H. Hotelling (Stanford: Stanford University Press), 278–292.</w:t>
      </w:r>
    </w:p>
    <w:p w14:paraId="4DE3E8D8" w14:textId="77777777" w:rsidR="00A23BB5" w:rsidRPr="00A23BB5" w:rsidRDefault="00A23BB5" w:rsidP="00A23BB5">
      <w:pPr>
        <w:widowControl w:val="0"/>
        <w:autoSpaceDE w:val="0"/>
        <w:autoSpaceDN w:val="0"/>
        <w:adjustRightInd w:val="0"/>
        <w:ind w:left="480" w:hanging="480"/>
        <w:rPr>
          <w:rFonts w:cs="Times New Roman"/>
          <w:noProof/>
          <w:szCs w:val="24"/>
        </w:rPr>
      </w:pPr>
      <w:r w:rsidRPr="00A23BB5">
        <w:rPr>
          <w:rFonts w:cs="Times New Roman"/>
          <w:noProof/>
          <w:szCs w:val="24"/>
        </w:rPr>
        <w:t xml:space="preserve">Rohlf, F. J., and Slice, D. (1990). Extensions of the Procrustes Method for the Optimal Superimposition of Landmarks. </w:t>
      </w:r>
      <w:r w:rsidRPr="00A23BB5">
        <w:rPr>
          <w:rFonts w:cs="Times New Roman"/>
          <w:i/>
          <w:iCs/>
          <w:noProof/>
          <w:szCs w:val="24"/>
        </w:rPr>
        <w:t>Syst. Zool.</w:t>
      </w:r>
      <w:r w:rsidRPr="00A23BB5">
        <w:rPr>
          <w:rFonts w:cs="Times New Roman"/>
          <w:noProof/>
          <w:szCs w:val="24"/>
        </w:rPr>
        <w:t xml:space="preserve"> 39, 40–50. doi:10.2307/2992207.</w:t>
      </w:r>
    </w:p>
    <w:p w14:paraId="3B68954A" w14:textId="77777777" w:rsidR="00A23BB5" w:rsidRPr="00A23BB5" w:rsidRDefault="00A23BB5" w:rsidP="00A23BB5">
      <w:pPr>
        <w:widowControl w:val="0"/>
        <w:autoSpaceDE w:val="0"/>
        <w:autoSpaceDN w:val="0"/>
        <w:adjustRightInd w:val="0"/>
        <w:ind w:left="480" w:hanging="480"/>
        <w:rPr>
          <w:rFonts w:cs="Times New Roman"/>
          <w:noProof/>
          <w:szCs w:val="24"/>
        </w:rPr>
      </w:pPr>
      <w:r w:rsidRPr="00A23BB5">
        <w:rPr>
          <w:rFonts w:cs="Times New Roman"/>
          <w:noProof/>
          <w:szCs w:val="24"/>
        </w:rPr>
        <w:t>Snyders, J., Claes, P., Vandermeulen, D., and Suetens, P. (2014). Development and comparison of non-rigid surface registraion and extensions (technical report KUL/ESAT/PSI/1401). Leuven, Belgium.</w:t>
      </w:r>
    </w:p>
    <w:p w14:paraId="36340429" w14:textId="77777777" w:rsidR="00A23BB5" w:rsidRPr="00A23BB5" w:rsidRDefault="00A23BB5" w:rsidP="00A23BB5">
      <w:pPr>
        <w:widowControl w:val="0"/>
        <w:autoSpaceDE w:val="0"/>
        <w:autoSpaceDN w:val="0"/>
        <w:adjustRightInd w:val="0"/>
        <w:ind w:left="480" w:hanging="480"/>
        <w:rPr>
          <w:rFonts w:cs="Times New Roman"/>
          <w:noProof/>
        </w:rPr>
      </w:pPr>
      <w:r w:rsidRPr="00A23BB5">
        <w:rPr>
          <w:rFonts w:cs="Times New Roman"/>
          <w:noProof/>
          <w:szCs w:val="24"/>
        </w:rPr>
        <w:t xml:space="preserve">von Cramon-Taubadel, N., Frazier, B. C., and Mirazon-Lahr, M. (2007). The problem of assessing landmark error in geometric morphometrics: Theory, methods, and modifications. </w:t>
      </w:r>
      <w:r w:rsidRPr="00A23BB5">
        <w:rPr>
          <w:rFonts w:cs="Times New Roman"/>
          <w:i/>
          <w:iCs/>
          <w:noProof/>
          <w:szCs w:val="24"/>
        </w:rPr>
        <w:t>Am. J. Phys. Anthropol.</w:t>
      </w:r>
      <w:r w:rsidRPr="00A23BB5">
        <w:rPr>
          <w:rFonts w:cs="Times New Roman"/>
          <w:noProof/>
          <w:szCs w:val="24"/>
        </w:rPr>
        <w:t xml:space="preserve"> 134, 24–35. doi:10.1002/ajpa.</w:t>
      </w:r>
    </w:p>
    <w:p w14:paraId="6B7706AB" w14:textId="5F5BABAF" w:rsidR="00A23BB5" w:rsidRPr="00A23BB5" w:rsidRDefault="00A23BB5" w:rsidP="00A23BB5">
      <w:r>
        <w:fldChar w:fldCharType="end"/>
      </w:r>
    </w:p>
    <w:p w14:paraId="1DD053F1" w14:textId="77777777" w:rsidR="0088513A" w:rsidRPr="0088513A" w:rsidRDefault="0088513A" w:rsidP="0088513A">
      <w:pPr>
        <w:pStyle w:val="Heading1"/>
        <w:numPr>
          <w:ilvl w:val="0"/>
          <w:numId w:val="22"/>
        </w:numPr>
      </w:pPr>
      <w:r w:rsidRPr="0088513A">
        <w:t>Data Availability Statement</w:t>
      </w:r>
    </w:p>
    <w:p w14:paraId="5C310822" w14:textId="2FCF7FFD" w:rsidR="0088513A" w:rsidRPr="0088513A" w:rsidRDefault="007F5F2A" w:rsidP="006B2D5B">
      <w:pPr>
        <w:rPr>
          <w:rFonts w:cs="Times New Roman"/>
          <w:szCs w:val="24"/>
        </w:rPr>
      </w:pPr>
      <w:r>
        <w:rPr>
          <w:rFonts w:cs="Times New Roman"/>
          <w:szCs w:val="24"/>
        </w:rPr>
        <w:t xml:space="preserve">The informed consent with which the data were collected does not allow for dissemination of identifiable data to persons not listed as researchers on the IRB protocol. Thus, the full surface 3D </w:t>
      </w:r>
      <w:r w:rsidR="00752DE5">
        <w:rPr>
          <w:rFonts w:cs="Times New Roman"/>
          <w:szCs w:val="24"/>
        </w:rPr>
        <w:t xml:space="preserve">facial </w:t>
      </w:r>
      <w:r>
        <w:rPr>
          <w:rFonts w:cs="Times New Roman"/>
          <w:szCs w:val="24"/>
        </w:rPr>
        <w:t xml:space="preserve">images </w:t>
      </w:r>
      <w:r w:rsidR="00752DE5">
        <w:rPr>
          <w:rFonts w:cs="Times New Roman"/>
          <w:szCs w:val="24"/>
        </w:rPr>
        <w:t xml:space="preserve">used for validation </w:t>
      </w:r>
      <w:r>
        <w:rPr>
          <w:rFonts w:cs="Times New Roman"/>
          <w:szCs w:val="24"/>
        </w:rPr>
        <w:t xml:space="preserve">cannot be made publicly available. In the interest of reproducibility, we have provided the 19 manual and automatic landmarks used for validation as well as the code used to analyze them. These data are available in the following GitHub repository: </w:t>
      </w:r>
      <w:r w:rsidRPr="007F5F2A">
        <w:rPr>
          <w:rFonts w:cs="Times New Roman"/>
          <w:szCs w:val="24"/>
        </w:rPr>
        <w:t>https://github.com/juliedwhite/RemappingValidation/</w:t>
      </w:r>
      <w:r>
        <w:rPr>
          <w:rFonts w:cs="Times New Roman"/>
          <w:szCs w:val="24"/>
        </w:rPr>
        <w:t xml:space="preserve">. The </w:t>
      </w:r>
      <w:proofErr w:type="spellStart"/>
      <w:r>
        <w:rPr>
          <w:rFonts w:cs="Times New Roman"/>
          <w:szCs w:val="24"/>
        </w:rPr>
        <w:t>MeshMonk</w:t>
      </w:r>
      <w:proofErr w:type="spellEnd"/>
      <w:r>
        <w:rPr>
          <w:rFonts w:cs="Times New Roman"/>
          <w:szCs w:val="24"/>
        </w:rPr>
        <w:t xml:space="preserve"> code and tutorials are available at </w:t>
      </w:r>
      <w:r w:rsidRPr="007F5F2A">
        <w:rPr>
          <w:rFonts w:cs="Times New Roman"/>
          <w:szCs w:val="24"/>
        </w:rPr>
        <w:t>https://github.com/TheWebMonks/meshmonk</w:t>
      </w:r>
      <w:r>
        <w:rPr>
          <w:rFonts w:cs="Times New Roman"/>
          <w:szCs w:val="24"/>
        </w:rPr>
        <w:t xml:space="preserve">. </w:t>
      </w:r>
    </w:p>
    <w:sectPr w:rsidR="0088513A" w:rsidRPr="0088513A" w:rsidSect="00D537FA">
      <w:headerReference w:type="even" r:id="rId13"/>
      <w:headerReference w:type="default" r:id="rId14"/>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rry Matthews" w:date="2018-05-29T09:14:00Z" w:initials="HM">
    <w:p w14:paraId="3C26DB9A" w14:textId="396310EC" w:rsidR="00543FA6" w:rsidRDefault="00543FA6">
      <w:pPr>
        <w:pStyle w:val="CommentText"/>
      </w:pPr>
      <w:r>
        <w:rPr>
          <w:rStyle w:val="CommentReference"/>
        </w:rPr>
        <w:annotationRef/>
      </w:r>
      <w:r>
        <w:t xml:space="preserve">To my mind, this should go after you introduce the validation sample. </w:t>
      </w:r>
    </w:p>
  </w:comment>
  <w:comment w:id="1" w:author="Harry Matthews" w:date="2018-05-29T09:08:00Z" w:initials="HM">
    <w:p w14:paraId="11EC8204" w14:textId="4C3C4481" w:rsidR="00CB1157" w:rsidRDefault="00CB1157">
      <w:pPr>
        <w:pStyle w:val="CommentText"/>
      </w:pPr>
      <w:r>
        <w:rPr>
          <w:rStyle w:val="CommentReference"/>
        </w:rPr>
        <w:annotationRef/>
      </w:r>
      <w:r>
        <w:t>I think not all outliers are due to</w:t>
      </w:r>
      <w:r w:rsidR="00543FA6">
        <w:t xml:space="preserve"> bad</w:t>
      </w:r>
      <w:r>
        <w:t xml:space="preserve"> quasi-landmark </w:t>
      </w:r>
      <w:proofErr w:type="gramStart"/>
      <w:r>
        <w:t>mapping..</w:t>
      </w:r>
      <w:proofErr w:type="gramEnd"/>
      <w:r>
        <w:t xml:space="preserve"> . </w:t>
      </w:r>
      <w:r w:rsidR="00543FA6">
        <w:t>Some will just be weird faces.</w:t>
      </w:r>
    </w:p>
    <w:p w14:paraId="255CDBAA" w14:textId="52A70603" w:rsidR="00543FA6" w:rsidRDefault="00543FA6">
      <w:pPr>
        <w:pStyle w:val="CommentText"/>
      </w:pPr>
    </w:p>
  </w:comment>
  <w:comment w:id="3" w:author="Harry Matthews" w:date="2018-05-29T09:00:00Z" w:initials="HM">
    <w:p w14:paraId="78C294AB" w14:textId="77777777" w:rsidR="00123E0A" w:rsidRDefault="008069B4">
      <w:pPr>
        <w:pStyle w:val="CommentText"/>
      </w:pPr>
      <w:r>
        <w:rPr>
          <w:rStyle w:val="CommentReference"/>
        </w:rPr>
        <w:annotationRef/>
      </w:r>
      <w:r w:rsidR="00CB1157">
        <w:t>This is a bit w</w:t>
      </w:r>
      <w:r>
        <w:t>e</w:t>
      </w:r>
      <w:r w:rsidR="00CB1157">
        <w:t>i</w:t>
      </w:r>
      <w:r>
        <w:t xml:space="preserve">rd because the distribution of </w:t>
      </w:r>
      <w:proofErr w:type="spellStart"/>
      <w:r>
        <w:t>Mahalanobis</w:t>
      </w:r>
      <w:proofErr w:type="spellEnd"/>
      <w:r>
        <w:t xml:space="preserve"> distances is a Ra</w:t>
      </w:r>
      <w:r w:rsidR="00CB1157">
        <w:t>y</w:t>
      </w:r>
      <w:r>
        <w:t>le</w:t>
      </w:r>
      <w:r w:rsidR="00610379">
        <w:t xml:space="preserve">igh distribution, not Gaussian so a z-score doesn’t really make sense. </w:t>
      </w:r>
      <w:r w:rsidR="00123E0A">
        <w:t xml:space="preserve">In fact the </w:t>
      </w:r>
      <w:proofErr w:type="spellStart"/>
      <w:r w:rsidR="00123E0A">
        <w:t>Mahalnobis</w:t>
      </w:r>
      <w:proofErr w:type="spellEnd"/>
      <w:r w:rsidR="00123E0A">
        <w:t xml:space="preserve"> distance is like a high-D analogue of a z-score already, just its critical value depends on the number of dimensions.</w:t>
      </w:r>
    </w:p>
    <w:p w14:paraId="0A667E6C" w14:textId="77777777" w:rsidR="00123E0A" w:rsidRDefault="00123E0A">
      <w:pPr>
        <w:pStyle w:val="CommentText"/>
      </w:pPr>
    </w:p>
    <w:p w14:paraId="6FCED828" w14:textId="5BCE4DEB" w:rsidR="008069B4" w:rsidRDefault="008069B4">
      <w:pPr>
        <w:pStyle w:val="CommentText"/>
      </w:pPr>
      <w:r>
        <w:t>The more usual way to do this would be to find the c</w:t>
      </w:r>
      <w:r w:rsidR="00CB1157">
        <w:t xml:space="preserve">ritical value of the </w:t>
      </w:r>
      <w:proofErr w:type="spellStart"/>
      <w:r w:rsidR="00CB1157">
        <w:t>Mahalanobis</w:t>
      </w:r>
      <w:proofErr w:type="spellEnd"/>
      <w:r w:rsidR="00CB1157">
        <w:t xml:space="preserve"> distance and use this a</w:t>
      </w:r>
      <w:r>
        <w:t>s a cut-off. Cri</w:t>
      </w:r>
      <w:r w:rsidR="00CB1157">
        <w:t xml:space="preserve">tical </w:t>
      </w:r>
      <w:proofErr w:type="spellStart"/>
      <w:r w:rsidR="00CB1157">
        <w:t>M</w:t>
      </w:r>
      <w:r>
        <w:t>ahalanobis</w:t>
      </w:r>
      <w:proofErr w:type="spellEnd"/>
      <w:r>
        <w:t xml:space="preserve"> distance is equal to the square root of the critical value of Chi-squared with degrees of freedom equal to the number of PCs. </w:t>
      </w:r>
    </w:p>
    <w:p w14:paraId="1A7176CC" w14:textId="77777777" w:rsidR="00CB1157" w:rsidRDefault="00CB1157">
      <w:pPr>
        <w:pStyle w:val="CommentText"/>
      </w:pPr>
    </w:p>
    <w:p w14:paraId="04A6ED00" w14:textId="77777777" w:rsidR="00CB1157" w:rsidRDefault="00CB1157" w:rsidP="00CB1157">
      <w:pPr>
        <w:autoSpaceDE w:val="0"/>
        <w:autoSpaceDN w:val="0"/>
        <w:adjustRightInd w:val="0"/>
        <w:spacing w:before="0" w:after="0"/>
        <w:ind w:left="720" w:hanging="720"/>
        <w:rPr>
          <w:rFonts w:ascii="Segoe UI" w:hAnsi="Segoe UI" w:cs="Segoe UI"/>
          <w:sz w:val="18"/>
          <w:szCs w:val="18"/>
          <w:lang w:val="en-AU"/>
        </w:rPr>
      </w:pPr>
      <w:r>
        <w:t xml:space="preserve">See </w:t>
      </w:r>
      <w:r>
        <w:rPr>
          <w:rFonts w:ascii="Segoe UI" w:hAnsi="Segoe UI" w:cs="Segoe UI"/>
          <w:sz w:val="18"/>
          <w:szCs w:val="18"/>
          <w:lang w:val="en-AU"/>
        </w:rPr>
        <w:t xml:space="preserve">Brereton, R. G. The chi squared and multinormal distributions. </w:t>
      </w:r>
      <w:r>
        <w:rPr>
          <w:rFonts w:ascii="Segoe UI" w:hAnsi="Segoe UI" w:cs="Segoe UI"/>
          <w:i/>
          <w:iCs/>
          <w:sz w:val="18"/>
          <w:szCs w:val="18"/>
          <w:lang w:val="en-AU"/>
        </w:rPr>
        <w:t xml:space="preserve">J. </w:t>
      </w:r>
      <w:proofErr w:type="spellStart"/>
      <w:r>
        <w:rPr>
          <w:rFonts w:ascii="Segoe UI" w:hAnsi="Segoe UI" w:cs="Segoe UI"/>
          <w:i/>
          <w:iCs/>
          <w:sz w:val="18"/>
          <w:szCs w:val="18"/>
          <w:lang w:val="en-AU"/>
        </w:rPr>
        <w:t>Chemometrics</w:t>
      </w:r>
      <w:proofErr w:type="spellEnd"/>
      <w:r>
        <w:rPr>
          <w:rFonts w:ascii="Segoe UI" w:hAnsi="Segoe UI" w:cs="Segoe UI"/>
          <w:sz w:val="18"/>
          <w:szCs w:val="18"/>
          <w:lang w:val="en-AU"/>
        </w:rPr>
        <w:t xml:space="preserve"> </w:t>
      </w:r>
      <w:r>
        <w:rPr>
          <w:rFonts w:ascii="Segoe UI" w:hAnsi="Segoe UI" w:cs="Segoe UI"/>
          <w:b/>
          <w:bCs/>
          <w:sz w:val="18"/>
          <w:szCs w:val="18"/>
          <w:lang w:val="en-AU"/>
        </w:rPr>
        <w:t>29</w:t>
      </w:r>
      <w:r>
        <w:rPr>
          <w:rFonts w:ascii="Segoe UI" w:hAnsi="Segoe UI" w:cs="Segoe UI"/>
          <w:sz w:val="18"/>
          <w:szCs w:val="18"/>
          <w:lang w:val="en-AU"/>
        </w:rPr>
        <w:t>, 9-12, (2015).</w:t>
      </w:r>
    </w:p>
    <w:p w14:paraId="5812C024" w14:textId="77777777" w:rsidR="00543FA6" w:rsidRDefault="00543FA6" w:rsidP="00CB1157">
      <w:pPr>
        <w:autoSpaceDE w:val="0"/>
        <w:autoSpaceDN w:val="0"/>
        <w:adjustRightInd w:val="0"/>
        <w:spacing w:before="0" w:after="0"/>
        <w:ind w:left="720" w:hanging="720"/>
        <w:rPr>
          <w:rFonts w:ascii="Segoe UI" w:hAnsi="Segoe UI" w:cs="Segoe UI"/>
          <w:sz w:val="18"/>
          <w:szCs w:val="18"/>
          <w:lang w:val="en-AU"/>
        </w:rPr>
      </w:pPr>
    </w:p>
    <w:p w14:paraId="199F3CC2" w14:textId="59C90E29" w:rsidR="00543FA6" w:rsidRDefault="00543FA6" w:rsidP="00CB1157">
      <w:pPr>
        <w:autoSpaceDE w:val="0"/>
        <w:autoSpaceDN w:val="0"/>
        <w:adjustRightInd w:val="0"/>
        <w:spacing w:before="0" w:after="0"/>
        <w:ind w:left="720" w:hanging="720"/>
        <w:rPr>
          <w:rFonts w:ascii="Segoe UI" w:hAnsi="Segoe UI" w:cs="Segoe UI"/>
          <w:sz w:val="18"/>
          <w:szCs w:val="18"/>
          <w:lang w:val="en-AU"/>
        </w:rPr>
      </w:pPr>
      <w:r>
        <w:rPr>
          <w:rFonts w:ascii="Segoe UI" w:hAnsi="Segoe UI" w:cs="Segoe UI"/>
          <w:sz w:val="18"/>
          <w:szCs w:val="18"/>
          <w:lang w:val="en-AU"/>
        </w:rPr>
        <w:t xml:space="preserve">Brereton, R. G. The </w:t>
      </w:r>
      <w:proofErr w:type="spellStart"/>
      <w:r>
        <w:rPr>
          <w:rFonts w:ascii="Segoe UI" w:hAnsi="Segoe UI" w:cs="Segoe UI"/>
          <w:sz w:val="18"/>
          <w:szCs w:val="18"/>
          <w:lang w:val="en-AU"/>
        </w:rPr>
        <w:t>Mahalanobis</w:t>
      </w:r>
      <w:proofErr w:type="spellEnd"/>
      <w:r>
        <w:rPr>
          <w:rFonts w:ascii="Segoe UI" w:hAnsi="Segoe UI" w:cs="Segoe UI"/>
          <w:sz w:val="18"/>
          <w:szCs w:val="18"/>
          <w:lang w:val="en-AU"/>
        </w:rPr>
        <w:t xml:space="preserve"> distance and its relationship to principal component scores. </w:t>
      </w:r>
      <w:r>
        <w:rPr>
          <w:rFonts w:ascii="Segoe UI" w:hAnsi="Segoe UI" w:cs="Segoe UI"/>
          <w:i/>
          <w:iCs/>
          <w:sz w:val="18"/>
          <w:szCs w:val="18"/>
          <w:lang w:val="en-AU"/>
        </w:rPr>
        <w:t xml:space="preserve">J. </w:t>
      </w:r>
      <w:proofErr w:type="spellStart"/>
      <w:r>
        <w:rPr>
          <w:rFonts w:ascii="Segoe UI" w:hAnsi="Segoe UI" w:cs="Segoe UI"/>
          <w:i/>
          <w:iCs/>
          <w:sz w:val="18"/>
          <w:szCs w:val="18"/>
          <w:lang w:val="en-AU"/>
        </w:rPr>
        <w:t>Chemometrics</w:t>
      </w:r>
      <w:proofErr w:type="spellEnd"/>
      <w:r>
        <w:rPr>
          <w:rFonts w:ascii="Segoe UI" w:hAnsi="Segoe UI" w:cs="Segoe UI"/>
          <w:sz w:val="18"/>
          <w:szCs w:val="18"/>
          <w:lang w:val="en-AU"/>
        </w:rPr>
        <w:t xml:space="preserve"> </w:t>
      </w:r>
      <w:r>
        <w:rPr>
          <w:rFonts w:ascii="Segoe UI" w:hAnsi="Segoe UI" w:cs="Segoe UI"/>
          <w:b/>
          <w:bCs/>
          <w:sz w:val="18"/>
          <w:szCs w:val="18"/>
          <w:lang w:val="en-AU"/>
        </w:rPr>
        <w:t>29</w:t>
      </w:r>
      <w:r>
        <w:rPr>
          <w:rFonts w:ascii="Segoe UI" w:hAnsi="Segoe UI" w:cs="Segoe UI"/>
          <w:sz w:val="18"/>
          <w:szCs w:val="18"/>
          <w:lang w:val="en-AU"/>
        </w:rPr>
        <w:t>, 143-145, (2015).</w:t>
      </w:r>
    </w:p>
    <w:p w14:paraId="52DEA06E" w14:textId="3569586E" w:rsidR="00CB1157" w:rsidRDefault="00CB1157">
      <w:pPr>
        <w:pStyle w:val="CommentText"/>
      </w:pPr>
    </w:p>
  </w:comment>
  <w:comment w:id="4" w:author="Harry Matthews" w:date="2018-05-29T09:22:00Z" w:initials="HM">
    <w:p w14:paraId="09DEE552" w14:textId="3795213A" w:rsidR="00610379" w:rsidRDefault="00610379">
      <w:pPr>
        <w:pStyle w:val="CommentText"/>
      </w:pPr>
      <w:r>
        <w:rPr>
          <w:rStyle w:val="CommentReference"/>
        </w:rPr>
        <w:annotationRef/>
      </w:r>
      <w:r>
        <w:t>I think this is usually two words</w:t>
      </w:r>
    </w:p>
  </w:comment>
  <w:comment w:id="9" w:author="Harry Matthews" w:date="2018-05-29T09:23:00Z" w:initials="HM">
    <w:p w14:paraId="0F705144" w14:textId="4C9E7C6E" w:rsidR="00610379" w:rsidRDefault="00610379">
      <w:pPr>
        <w:pStyle w:val="CommentText"/>
      </w:pPr>
      <w:r>
        <w:rPr>
          <w:rStyle w:val="CommentReference"/>
        </w:rPr>
        <w:annotationRef/>
      </w:r>
      <w:r>
        <w:t>By your research group?</w:t>
      </w:r>
    </w:p>
  </w:comment>
  <w:comment w:id="15" w:author="Harry Matthews" w:date="2018-05-29T09:24:00Z" w:initials="HM">
    <w:p w14:paraId="6F08875B" w14:textId="24BDDA37" w:rsidR="00610379" w:rsidRDefault="00610379">
      <w:pPr>
        <w:pStyle w:val="CommentText"/>
      </w:pPr>
      <w:r>
        <w:rPr>
          <w:rStyle w:val="CommentReference"/>
        </w:rPr>
        <w:annotationRef/>
      </w:r>
      <w:r>
        <w:t xml:space="preserve">Are you saying that it produces multiple patches and stitches them together. </w:t>
      </w:r>
    </w:p>
  </w:comment>
  <w:comment w:id="16" w:author="Harry Matthews" w:date="2018-05-29T09:37:00Z" w:initials="HM">
    <w:p w14:paraId="4B5235E4" w14:textId="652256E8" w:rsidR="00497043" w:rsidRDefault="00497043">
      <w:pPr>
        <w:pStyle w:val="CommentText"/>
      </w:pPr>
      <w:r>
        <w:rPr>
          <w:rStyle w:val="CommentReference"/>
        </w:rPr>
        <w:annotationRef/>
      </w:r>
      <w:r>
        <w:t xml:space="preserve">I think it is important to state how frequently the mapping sucked . . . :) </w:t>
      </w:r>
    </w:p>
  </w:comment>
  <w:comment w:id="25" w:author="Harry Matthews" w:date="2018-05-29T09:38:00Z" w:initials="HM">
    <w:p w14:paraId="21087C3F" w14:textId="2C086074" w:rsidR="00497043" w:rsidRDefault="00497043">
      <w:pPr>
        <w:pStyle w:val="CommentText"/>
      </w:pPr>
      <w:r>
        <w:rPr>
          <w:rStyle w:val="CommentReference"/>
        </w:rPr>
        <w:annotationRef/>
      </w:r>
      <w:r>
        <w:t xml:space="preserve">μ (unless you define it otherwise) will be taken to indicate the mean of the population, </w:t>
      </w:r>
      <w:proofErr w:type="spellStart"/>
      <w:r>
        <w:t>wheas</w:t>
      </w:r>
      <w:proofErr w:type="spellEnd"/>
      <w:r>
        <w:t xml:space="preserve"> M is the mean of the sample. </w:t>
      </w:r>
    </w:p>
  </w:comment>
  <w:comment w:id="34" w:author="Harry Matthews" w:date="2018-05-29T09:41:00Z" w:initials="HM">
    <w:p w14:paraId="7B76092F" w14:textId="75E77CCA" w:rsidR="00D87FDF" w:rsidRDefault="00D87FDF">
      <w:pPr>
        <w:pStyle w:val="CommentText"/>
      </w:pPr>
      <w:r>
        <w:rPr>
          <w:rStyle w:val="CommentReference"/>
        </w:rPr>
        <w:annotationRef/>
      </w:r>
      <w:r>
        <w:t xml:space="preserve">So was this before the image cleaning </w:t>
      </w:r>
      <w:proofErr w:type="spellStart"/>
      <w:r>
        <w:t>etc</w:t>
      </w:r>
      <w:proofErr w:type="spellEnd"/>
      <w:r>
        <w:t>?</w:t>
      </w:r>
    </w:p>
  </w:comment>
  <w:comment w:id="40" w:author="Harry Matthews" w:date="2018-05-29T09:46:00Z" w:initials="HM">
    <w:p w14:paraId="3F322E71" w14:textId="157F32FA" w:rsidR="00FA767F" w:rsidRDefault="00FA767F">
      <w:pPr>
        <w:pStyle w:val="CommentText"/>
      </w:pPr>
      <w:r>
        <w:rPr>
          <w:rStyle w:val="CommentReference"/>
        </w:rPr>
        <w:annotationRef/>
      </w:r>
      <w:r>
        <w:t xml:space="preserve">I agree a flowchart would make this clearer. </w:t>
      </w:r>
      <w:proofErr w:type="spellStart"/>
      <w:proofErr w:type="gramStart"/>
      <w:r>
        <w:t>It;s</w:t>
      </w:r>
      <w:proofErr w:type="spellEnd"/>
      <w:proofErr w:type="gramEnd"/>
      <w:r>
        <w:t xml:space="preserve"> not really clear to me what you are doing. </w:t>
      </w:r>
    </w:p>
  </w:comment>
  <w:comment w:id="41" w:author="Harry Matthews" w:date="2018-05-29T09:43:00Z" w:initials="HM">
    <w:p w14:paraId="2701A7FA" w14:textId="4D41ABC6" w:rsidR="00D87FDF" w:rsidRDefault="00D87FDF">
      <w:pPr>
        <w:pStyle w:val="CommentText"/>
      </w:pPr>
      <w:r>
        <w:rPr>
          <w:rStyle w:val="CommentReference"/>
        </w:rPr>
        <w:annotationRef/>
      </w:r>
      <w:r>
        <w:t xml:space="preserve">Why only in z-dimension? why not just project to closest point on mesh. I wrote some MATLAB to do this when I was in Leuven I can dig it out if you like? </w:t>
      </w:r>
    </w:p>
  </w:comment>
  <w:comment w:id="42" w:author="Harry Matthews" w:date="2018-05-29T09:48:00Z" w:initials="HM">
    <w:p w14:paraId="51D32816" w14:textId="33AF1191" w:rsidR="00FA767F" w:rsidRDefault="00FA767F">
      <w:pPr>
        <w:pStyle w:val="CommentText"/>
      </w:pPr>
      <w:r>
        <w:rPr>
          <w:rStyle w:val="CommentReference"/>
        </w:rPr>
        <w:annotationRef/>
      </w:r>
      <w:r>
        <w:t xml:space="preserve">I think you mean the barycentric co-ordinate of the nearest point on the mask? It is kind of saying the same thing but to my mind this phrasing is clearer. </w:t>
      </w:r>
    </w:p>
  </w:comment>
  <w:comment w:id="43" w:author="Harry Matthews" w:date="2018-05-29T09:55:00Z" w:initials="HM">
    <w:p w14:paraId="4311AFD0" w14:textId="77777777" w:rsidR="00527CB1" w:rsidRDefault="00527CB1" w:rsidP="00527CB1">
      <w:pPr>
        <w:pStyle w:val="CommentText"/>
      </w:pPr>
      <w:r>
        <w:rPr>
          <w:rStyle w:val="CommentReference"/>
        </w:rPr>
        <w:annotationRef/>
      </w:r>
      <w:r>
        <w:t>An alternative way to describe this is, having placed each landmark on the anthropometric mask.  The landmarks are ‘carried along’ with the AM during the mapping to place them onto the target.</w:t>
      </w:r>
    </w:p>
    <w:p w14:paraId="1892A4D8" w14:textId="77777777" w:rsidR="00527CB1" w:rsidRDefault="00527CB1" w:rsidP="00527CB1">
      <w:pPr>
        <w:pStyle w:val="CommentText"/>
      </w:pPr>
    </w:p>
    <w:p w14:paraId="4333F5FE" w14:textId="4CCAA39F" w:rsidR="00527CB1" w:rsidRDefault="00527CB1" w:rsidP="00527CB1">
      <w:pPr>
        <w:pStyle w:val="CommentText"/>
      </w:pPr>
      <w:r>
        <w:t xml:space="preserve"> I know this is not how it is implemented, but it amounts to the same thing exactly.  I do sometimes find it useful to give alternative ways of thinking about it</w:t>
      </w:r>
    </w:p>
  </w:comment>
  <w:comment w:id="48" w:author="Harry Matthews" w:date="2018-05-29T10:00:00Z" w:initials="HM">
    <w:p w14:paraId="11573F70" w14:textId="6019FCCA" w:rsidR="008608BE" w:rsidRDefault="008608BE">
      <w:pPr>
        <w:pStyle w:val="CommentText"/>
      </w:pPr>
      <w:r>
        <w:rPr>
          <w:rStyle w:val="CommentReference"/>
        </w:rPr>
        <w:annotationRef/>
      </w:r>
      <w:r>
        <w:t>For each face?</w:t>
      </w:r>
    </w:p>
  </w:comment>
  <w:comment w:id="49" w:author="Harry Matthews" w:date="2018-05-29T10:14:00Z" w:initials="HM">
    <w:p w14:paraId="5ACA90C5" w14:textId="0C2AB819" w:rsidR="006769A5" w:rsidRDefault="006769A5">
      <w:pPr>
        <w:pStyle w:val="CommentText"/>
      </w:pPr>
      <w:r>
        <w:rPr>
          <w:rStyle w:val="CommentReference"/>
        </w:rPr>
        <w:annotationRef/>
      </w:r>
      <w:bookmarkStart w:id="50" w:name="_GoBack"/>
      <w:r>
        <w:t xml:space="preserve">I’m sorry, I </w:t>
      </w:r>
      <w:proofErr w:type="spellStart"/>
      <w:proofErr w:type="gramStart"/>
      <w:r>
        <w:t>don;t</w:t>
      </w:r>
      <w:proofErr w:type="spellEnd"/>
      <w:proofErr w:type="gramEnd"/>
      <w:r>
        <w:t xml:space="preserve"> follow . . .</w:t>
      </w:r>
      <w:bookmarkEnd w:id="50"/>
    </w:p>
  </w:comment>
  <w:comment w:id="52" w:author="Harry Matthews" w:date="2018-05-29T09:58:00Z" w:initials="HM">
    <w:p w14:paraId="05F8D56C" w14:textId="480F08BC" w:rsidR="008608BE" w:rsidRDefault="008608BE">
      <w:pPr>
        <w:pStyle w:val="CommentText"/>
      </w:pPr>
      <w:r>
        <w:rPr>
          <w:rStyle w:val="CommentReference"/>
        </w:rPr>
        <w:annotationRef/>
      </w:r>
      <w:r>
        <w:t xml:space="preserve">I don’t understand. SDs are the average over all faces? </w:t>
      </w:r>
    </w:p>
  </w:comment>
  <w:comment w:id="53" w:author="Harry Matthews" w:date="2018-05-29T10:01:00Z" w:initials="HM">
    <w:p w14:paraId="03362A88" w14:textId="34510C79" w:rsidR="00C776E7" w:rsidRDefault="00C776E7">
      <w:pPr>
        <w:pStyle w:val="CommentText"/>
      </w:pPr>
      <w:r>
        <w:rPr>
          <w:rStyle w:val="CommentReference"/>
        </w:rPr>
        <w:annotationRef/>
      </w:r>
      <w:r>
        <w:t xml:space="preserve">Consider also the intra-class correlation for absolute agreement. </w:t>
      </w:r>
    </w:p>
  </w:comment>
  <w:comment w:id="54" w:author="Harry Matthews" w:date="2018-05-29T10:05:00Z" w:initials="HM">
    <w:p w14:paraId="24AAD5E1" w14:textId="5C34CE62" w:rsidR="00C776E7" w:rsidRDefault="00C776E7">
      <w:pPr>
        <w:pStyle w:val="CommentText"/>
      </w:pPr>
      <w:r>
        <w:rPr>
          <w:rStyle w:val="CommentReference"/>
        </w:rPr>
        <w:annotationRef/>
      </w:r>
      <w:r>
        <w:t>The standard deviation</w:t>
      </w:r>
      <w:r w:rsidR="00BB7138">
        <w:t xml:space="preserve"> always</w:t>
      </w:r>
      <w:r>
        <w:t xml:space="preserve"> measures dispersion </w:t>
      </w:r>
      <w:r w:rsidR="00BB7138">
        <w:t>of data from its mean.</w:t>
      </w:r>
      <w:r>
        <w:t xml:space="preserve"> I think you mean to say the root mean squared error. </w:t>
      </w:r>
    </w:p>
  </w:comment>
  <w:comment w:id="55" w:author="Harry Matthews" w:date="2018-05-29T10:08:00Z" w:initials="HM">
    <w:p w14:paraId="7B7C6118" w14:textId="7B6CDB15" w:rsidR="00BB7138" w:rsidRDefault="00BB7138">
      <w:pPr>
        <w:pStyle w:val="CommentText"/>
      </w:pPr>
      <w:r>
        <w:rPr>
          <w:rStyle w:val="CommentReference"/>
        </w:rPr>
        <w:annotationRef/>
      </w:r>
      <w:r>
        <w:t xml:space="preserve">You could consider also a Bland-Altman plot. </w:t>
      </w:r>
    </w:p>
  </w:comment>
  <w:comment w:id="61" w:author="Harry Matthews" w:date="2018-05-29T10:20:00Z" w:initials="HM">
    <w:p w14:paraId="30625D97" w14:textId="04095BC5" w:rsidR="0037205D" w:rsidRDefault="0037205D">
      <w:pPr>
        <w:pStyle w:val="CommentText"/>
      </w:pPr>
      <w:r>
        <w:rPr>
          <w:rStyle w:val="CommentReference"/>
        </w:rPr>
        <w:annotationRef/>
      </w:r>
      <w:r w:rsidR="00507AAC">
        <w:t>I think there is import</w:t>
      </w:r>
      <w:r>
        <w:t>a</w:t>
      </w:r>
      <w:r w:rsidR="00507AAC">
        <w:t>n</w:t>
      </w:r>
      <w:r>
        <w:t xml:space="preserve">t differences in kind between landmarks that (I would speculate) will affect accuracy. </w:t>
      </w:r>
    </w:p>
    <w:p w14:paraId="338540FA" w14:textId="77777777" w:rsidR="0037205D" w:rsidRDefault="0037205D">
      <w:pPr>
        <w:pStyle w:val="CommentText"/>
      </w:pPr>
    </w:p>
    <w:p w14:paraId="1B38645C" w14:textId="761CC8C5" w:rsidR="0037205D" w:rsidRDefault="0037205D">
      <w:pPr>
        <w:pStyle w:val="CommentText"/>
      </w:pPr>
      <w:r>
        <w:t xml:space="preserve">The </w:t>
      </w:r>
      <w:proofErr w:type="spellStart"/>
      <w:r>
        <w:t>landmraks</w:t>
      </w:r>
      <w:proofErr w:type="spellEnd"/>
      <w:r>
        <w:t xml:space="preserve"> of the face are all on pretty </w:t>
      </w:r>
      <w:proofErr w:type="spellStart"/>
      <w:r>
        <w:t>localised</w:t>
      </w:r>
      <w:proofErr w:type="spellEnd"/>
      <w:r>
        <w:t xml:space="preserve"> features with distincti</w:t>
      </w:r>
      <w:r w:rsidR="00507AAC">
        <w:t xml:space="preserve">ve local shape which gives the </w:t>
      </w:r>
      <w:r>
        <w:t>m</w:t>
      </w:r>
      <w:r w:rsidR="00507AAC">
        <w:t>a</w:t>
      </w:r>
      <w:r>
        <w:t xml:space="preserve">pping something to zero in on. </w:t>
      </w:r>
    </w:p>
    <w:p w14:paraId="304CC50D" w14:textId="77777777" w:rsidR="0037205D" w:rsidRDefault="0037205D">
      <w:pPr>
        <w:pStyle w:val="CommentText"/>
      </w:pPr>
    </w:p>
    <w:p w14:paraId="43466C8A" w14:textId="77777777" w:rsidR="00507AAC" w:rsidRDefault="0037205D">
      <w:pPr>
        <w:pStyle w:val="CommentText"/>
      </w:pPr>
      <w:r>
        <w:t xml:space="preserve">There are other landmarks like </w:t>
      </w:r>
      <w:proofErr w:type="spellStart"/>
      <w:r>
        <w:t>Eurion</w:t>
      </w:r>
      <w:r w:rsidR="00507AAC">
        <w:t>s</w:t>
      </w:r>
      <w:proofErr w:type="spellEnd"/>
      <w:r w:rsidR="00507AAC">
        <w:t xml:space="preserve"> and the vertex that are inste</w:t>
      </w:r>
      <w:r>
        <w:t>a</w:t>
      </w:r>
      <w:r w:rsidR="00507AAC">
        <w:t>d</w:t>
      </w:r>
      <w:r>
        <w:t xml:space="preserve"> defined from the g</w:t>
      </w:r>
      <w:r w:rsidR="00507AAC">
        <w:t>lobal shape of the head and there are not very distinctive local shape.  I expe</w:t>
      </w:r>
      <w:r>
        <w:t>ct the indication of these would be ru</w:t>
      </w:r>
      <w:r w:rsidR="00507AAC">
        <w:t>bbish. Since the mapping will be working totally differently to a human in these cases.</w:t>
      </w:r>
    </w:p>
    <w:p w14:paraId="494F26F3" w14:textId="77777777" w:rsidR="00507AAC" w:rsidRDefault="00507AAC">
      <w:pPr>
        <w:pStyle w:val="CommentText"/>
      </w:pPr>
    </w:p>
    <w:p w14:paraId="5C3376EA" w14:textId="2A2520DE" w:rsidR="00507AAC" w:rsidRDefault="00507AAC">
      <w:pPr>
        <w:pStyle w:val="CommentText"/>
      </w:pPr>
      <w:r>
        <w:t>Not sure if this is making sense . . .</w:t>
      </w:r>
    </w:p>
    <w:p w14:paraId="1E04328D" w14:textId="77777777" w:rsidR="00507AAC" w:rsidRDefault="00507AAC">
      <w:pPr>
        <w:pStyle w:val="CommentText"/>
      </w:pPr>
    </w:p>
    <w:p w14:paraId="7AA393F2" w14:textId="7FBECD2F" w:rsidR="0037205D" w:rsidRDefault="00507AAC">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26DB9A" w15:done="0"/>
  <w15:commentEx w15:paraId="255CDBAA" w15:done="0"/>
  <w15:commentEx w15:paraId="52DEA06E" w15:done="0"/>
  <w15:commentEx w15:paraId="09DEE552" w15:done="0"/>
  <w15:commentEx w15:paraId="0F705144" w15:done="0"/>
  <w15:commentEx w15:paraId="6F08875B" w15:done="0"/>
  <w15:commentEx w15:paraId="4B5235E4" w15:done="0"/>
  <w15:commentEx w15:paraId="21087C3F" w15:done="0"/>
  <w15:commentEx w15:paraId="7B76092F" w15:done="0"/>
  <w15:commentEx w15:paraId="3F322E71" w15:done="0"/>
  <w15:commentEx w15:paraId="2701A7FA" w15:done="0"/>
  <w15:commentEx w15:paraId="51D32816" w15:done="0"/>
  <w15:commentEx w15:paraId="4333F5FE" w15:done="0"/>
  <w15:commentEx w15:paraId="11573F70" w15:done="0"/>
  <w15:commentEx w15:paraId="5ACA90C5" w15:done="0"/>
  <w15:commentEx w15:paraId="05F8D56C" w15:done="0"/>
  <w15:commentEx w15:paraId="03362A88" w15:done="0"/>
  <w15:commentEx w15:paraId="24AAD5E1" w15:done="0"/>
  <w15:commentEx w15:paraId="7B7C6118" w15:done="0"/>
  <w15:commentEx w15:paraId="7AA393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26DB9A" w16cid:durableId="1EB78E82"/>
  <w16cid:commentId w16cid:paraId="52DEA06E" w16cid:durableId="1EB78E83"/>
  <w16cid:commentId w16cid:paraId="09DEE552" w16cid:durableId="1EB78E84"/>
  <w16cid:commentId w16cid:paraId="0F705144" w16cid:durableId="1EB78E85"/>
  <w16cid:commentId w16cid:paraId="6F08875B" w16cid:durableId="1EB78E86"/>
  <w16cid:commentId w16cid:paraId="4B5235E4" w16cid:durableId="1EB78E87"/>
  <w16cid:commentId w16cid:paraId="21087C3F" w16cid:durableId="1EB78E88"/>
  <w16cid:commentId w16cid:paraId="7B76092F" w16cid:durableId="1EB78E89"/>
  <w16cid:commentId w16cid:paraId="3F322E71" w16cid:durableId="1EB78E8A"/>
  <w16cid:commentId w16cid:paraId="2701A7FA" w16cid:durableId="1EB78E8B"/>
  <w16cid:commentId w16cid:paraId="51D32816" w16cid:durableId="1EB78E8C"/>
  <w16cid:commentId w16cid:paraId="4333F5FE" w16cid:durableId="1EB78E8D"/>
  <w16cid:commentId w16cid:paraId="11573F70" w16cid:durableId="1EB78E8E"/>
  <w16cid:commentId w16cid:paraId="5ACA90C5" w16cid:durableId="1EB78E8F"/>
  <w16cid:commentId w16cid:paraId="05F8D56C" w16cid:durableId="1EB78E90"/>
  <w16cid:commentId w16cid:paraId="03362A88" w16cid:durableId="1EB78E91"/>
  <w16cid:commentId w16cid:paraId="24AAD5E1" w16cid:durableId="1EB78E92"/>
  <w16cid:commentId w16cid:paraId="7B7C6118" w16cid:durableId="1EB78E93"/>
  <w16cid:commentId w16cid:paraId="7AA393F2" w16cid:durableId="1EB78E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7C579" w14:textId="77777777" w:rsidR="00DA1B0C" w:rsidRDefault="00DA1B0C" w:rsidP="00117666">
      <w:pPr>
        <w:spacing w:after="0"/>
      </w:pPr>
      <w:r>
        <w:separator/>
      </w:r>
    </w:p>
  </w:endnote>
  <w:endnote w:type="continuationSeparator" w:id="0">
    <w:p w14:paraId="38FE1BA5" w14:textId="77777777" w:rsidR="00DA1B0C" w:rsidRDefault="00DA1B0C"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w:altName w:val="Calibri"/>
    <w:panose1 w:val="020B0604020202020204"/>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E52EE" w14:textId="77777777" w:rsidR="008069B4" w:rsidRPr="00577C4C" w:rsidRDefault="008069B4">
    <w:pPr>
      <w:pStyle w:val="Footer"/>
      <w:rPr>
        <w:color w:val="C00000"/>
        <w:szCs w:val="24"/>
      </w:rPr>
    </w:pPr>
    <w:r>
      <w:rPr>
        <w:noProof/>
        <w:lang w:val="en-AU" w:eastAsia="en-AU"/>
      </w:rPr>
      <mc:AlternateContent>
        <mc:Choice Requires="wps">
          <w:drawing>
            <wp:anchor distT="0" distB="0" distL="114300" distR="114300" simplePos="0" relativeHeight="251665408" behindDoc="0" locked="0" layoutInCell="1" allowOverlap="1" wp14:anchorId="020112E7" wp14:editId="7E3ED1CD">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6F0047EF" w14:textId="77777777" w:rsidR="008069B4" w:rsidRPr="00577C4C" w:rsidRDefault="008069B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507AAC" w:rsidRPr="00507AAC">
                            <w:rPr>
                              <w:noProof/>
                              <w:color w:val="000000" w:themeColor="text1"/>
                              <w:sz w:val="22"/>
                              <w:szCs w:val="40"/>
                            </w:rPr>
                            <w:t>6</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20112E7"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6F0047EF" w14:textId="77777777" w:rsidR="008069B4" w:rsidRPr="00577C4C" w:rsidRDefault="008069B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507AAC" w:rsidRPr="00507AAC">
                      <w:rPr>
                        <w:noProof/>
                        <w:color w:val="000000" w:themeColor="text1"/>
                        <w:sz w:val="22"/>
                        <w:szCs w:val="40"/>
                      </w:rPr>
                      <w:t>6</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BE275" w14:textId="77777777" w:rsidR="008069B4" w:rsidRPr="00577C4C" w:rsidRDefault="008069B4">
    <w:pPr>
      <w:pStyle w:val="Footer"/>
      <w:rPr>
        <w:b/>
        <w:sz w:val="20"/>
        <w:szCs w:val="24"/>
      </w:rPr>
    </w:pPr>
    <w:r>
      <w:rPr>
        <w:noProof/>
        <w:lang w:val="en-AU" w:eastAsia="en-AU"/>
      </w:rPr>
      <mc:AlternateContent>
        <mc:Choice Requires="wps">
          <w:drawing>
            <wp:anchor distT="0" distB="0" distL="114300" distR="114300" simplePos="0" relativeHeight="251646976" behindDoc="0" locked="0" layoutInCell="1" allowOverlap="1" wp14:anchorId="4B0393EB" wp14:editId="634E853F">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D84208A" w14:textId="77777777" w:rsidR="008069B4" w:rsidRPr="00577C4C" w:rsidRDefault="008069B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507AAC" w:rsidRPr="00507AAC">
                            <w:rPr>
                              <w:noProof/>
                              <w:color w:val="000000" w:themeColor="text1"/>
                              <w:sz w:val="22"/>
                              <w:szCs w:val="40"/>
                            </w:rPr>
                            <w:t>5</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B0393EB"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0D84208A" w14:textId="77777777" w:rsidR="008069B4" w:rsidRPr="00577C4C" w:rsidRDefault="008069B4">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507AAC" w:rsidRPr="00507AAC">
                      <w:rPr>
                        <w:noProof/>
                        <w:color w:val="000000" w:themeColor="text1"/>
                        <w:sz w:val="22"/>
                        <w:szCs w:val="40"/>
                      </w:rPr>
                      <w:t>5</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BE523" w14:textId="77777777" w:rsidR="00DA1B0C" w:rsidRDefault="00DA1B0C" w:rsidP="00117666">
      <w:pPr>
        <w:spacing w:after="0"/>
      </w:pPr>
      <w:r>
        <w:separator/>
      </w:r>
    </w:p>
  </w:footnote>
  <w:footnote w:type="continuationSeparator" w:id="0">
    <w:p w14:paraId="21B62C3A" w14:textId="77777777" w:rsidR="00DA1B0C" w:rsidRDefault="00DA1B0C"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BF0D7" w14:textId="73E822D9" w:rsidR="008069B4" w:rsidRPr="007E3148" w:rsidRDefault="008069B4" w:rsidP="00A53000">
    <w:pPr>
      <w:pStyle w:val="Header"/>
    </w:pPr>
    <w:r w:rsidRPr="007E3148">
      <w:ptab w:relativeTo="margin" w:alignment="center" w:leader="none"/>
    </w:r>
    <w:r w:rsidRPr="007E3148">
      <w:ptab w:relativeTo="margin" w:alignment="right" w:leader="none"/>
    </w:r>
    <w:r>
      <w:t>MeshMonk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95FB4" w14:textId="437548F9" w:rsidR="008069B4" w:rsidRPr="00A53000" w:rsidRDefault="008069B4" w:rsidP="00904E53">
    <w:pPr>
      <w:pStyle w:val="Header"/>
      <w:jc w:val="right"/>
    </w:pPr>
    <w:proofErr w:type="spellStart"/>
    <w:r>
      <w:t>MeshMonk</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54CEC" w14:textId="77777777" w:rsidR="008069B4" w:rsidRDefault="008069B4" w:rsidP="00A53000">
    <w:pPr>
      <w:pStyle w:val="Header"/>
    </w:pPr>
    <w:r w:rsidRPr="005A1D84">
      <w:rPr>
        <w:noProof/>
        <w:color w:val="A6A6A6" w:themeColor="background1" w:themeShade="A6"/>
        <w:lang w:val="en-AU" w:eastAsia="en-AU"/>
      </w:rPr>
      <w:drawing>
        <wp:inline distT="0" distB="0" distL="0" distR="0" wp14:anchorId="565AAAC9" wp14:editId="6F56C63F">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1700BCE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1700BCEE"/>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1700BCEE"/>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ry Matthews">
    <w15:presenceInfo w15:providerId="AD" w15:userId="S-1-5-21-2256462057-1280619349-680702702-14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13A"/>
    <w:rsid w:val="00010EEC"/>
    <w:rsid w:val="000114D6"/>
    <w:rsid w:val="00034304"/>
    <w:rsid w:val="00035434"/>
    <w:rsid w:val="00045678"/>
    <w:rsid w:val="000458E4"/>
    <w:rsid w:val="00063D84"/>
    <w:rsid w:val="00065622"/>
    <w:rsid w:val="0006636D"/>
    <w:rsid w:val="00077D53"/>
    <w:rsid w:val="00081394"/>
    <w:rsid w:val="000B34BD"/>
    <w:rsid w:val="000C7E2A"/>
    <w:rsid w:val="000F4CFB"/>
    <w:rsid w:val="00117666"/>
    <w:rsid w:val="001223A7"/>
    <w:rsid w:val="00123E0A"/>
    <w:rsid w:val="00134256"/>
    <w:rsid w:val="00137EC0"/>
    <w:rsid w:val="00144781"/>
    <w:rsid w:val="00147395"/>
    <w:rsid w:val="001552C9"/>
    <w:rsid w:val="00177D84"/>
    <w:rsid w:val="001964EF"/>
    <w:rsid w:val="001B1336"/>
    <w:rsid w:val="001B1A2C"/>
    <w:rsid w:val="001D5C23"/>
    <w:rsid w:val="001F4C07"/>
    <w:rsid w:val="00220AEA"/>
    <w:rsid w:val="00226954"/>
    <w:rsid w:val="00226B89"/>
    <w:rsid w:val="002629A3"/>
    <w:rsid w:val="00265660"/>
    <w:rsid w:val="00267D18"/>
    <w:rsid w:val="00270D5E"/>
    <w:rsid w:val="002868E2"/>
    <w:rsid w:val="002869C3"/>
    <w:rsid w:val="002936E4"/>
    <w:rsid w:val="00296B88"/>
    <w:rsid w:val="002C07D1"/>
    <w:rsid w:val="002C74CA"/>
    <w:rsid w:val="002D3023"/>
    <w:rsid w:val="002E4A96"/>
    <w:rsid w:val="002F17A2"/>
    <w:rsid w:val="002F744D"/>
    <w:rsid w:val="00303DE6"/>
    <w:rsid w:val="00310124"/>
    <w:rsid w:val="00341E13"/>
    <w:rsid w:val="003544FB"/>
    <w:rsid w:val="00365D63"/>
    <w:rsid w:val="0036793B"/>
    <w:rsid w:val="0037205D"/>
    <w:rsid w:val="00372682"/>
    <w:rsid w:val="00376CC5"/>
    <w:rsid w:val="0039693B"/>
    <w:rsid w:val="003B1FFE"/>
    <w:rsid w:val="003B6F61"/>
    <w:rsid w:val="003D2F2D"/>
    <w:rsid w:val="00401590"/>
    <w:rsid w:val="00424774"/>
    <w:rsid w:val="004555F5"/>
    <w:rsid w:val="00463E3D"/>
    <w:rsid w:val="004645AE"/>
    <w:rsid w:val="0047213A"/>
    <w:rsid w:val="00497043"/>
    <w:rsid w:val="004B7F1A"/>
    <w:rsid w:val="004D3E33"/>
    <w:rsid w:val="00504C1F"/>
    <w:rsid w:val="00507AAC"/>
    <w:rsid w:val="005250F2"/>
    <w:rsid w:val="00527CB1"/>
    <w:rsid w:val="00532CCE"/>
    <w:rsid w:val="00533C14"/>
    <w:rsid w:val="00543FA6"/>
    <w:rsid w:val="00556B08"/>
    <w:rsid w:val="00596B47"/>
    <w:rsid w:val="005A1D84"/>
    <w:rsid w:val="005A70EA"/>
    <w:rsid w:val="005C1319"/>
    <w:rsid w:val="005C3963"/>
    <w:rsid w:val="005D1840"/>
    <w:rsid w:val="005D35E4"/>
    <w:rsid w:val="005D756B"/>
    <w:rsid w:val="005D7910"/>
    <w:rsid w:val="005E2BD5"/>
    <w:rsid w:val="005E5405"/>
    <w:rsid w:val="00610379"/>
    <w:rsid w:val="0062154F"/>
    <w:rsid w:val="00631A8C"/>
    <w:rsid w:val="00644C23"/>
    <w:rsid w:val="006473D4"/>
    <w:rsid w:val="00651CA2"/>
    <w:rsid w:val="00653D60"/>
    <w:rsid w:val="00660D05"/>
    <w:rsid w:val="00661E1C"/>
    <w:rsid w:val="0066471B"/>
    <w:rsid w:val="00671D9A"/>
    <w:rsid w:val="00673952"/>
    <w:rsid w:val="006769A5"/>
    <w:rsid w:val="00686C9D"/>
    <w:rsid w:val="00690070"/>
    <w:rsid w:val="006A0C6D"/>
    <w:rsid w:val="006B2D5B"/>
    <w:rsid w:val="006B7D14"/>
    <w:rsid w:val="006C42A2"/>
    <w:rsid w:val="006D5B93"/>
    <w:rsid w:val="00725A73"/>
    <w:rsid w:val="00725A7D"/>
    <w:rsid w:val="0073085C"/>
    <w:rsid w:val="00740F06"/>
    <w:rsid w:val="00746505"/>
    <w:rsid w:val="00746A86"/>
    <w:rsid w:val="0075139A"/>
    <w:rsid w:val="00752DE5"/>
    <w:rsid w:val="00766354"/>
    <w:rsid w:val="00790BB3"/>
    <w:rsid w:val="00792043"/>
    <w:rsid w:val="00797EDD"/>
    <w:rsid w:val="007B0322"/>
    <w:rsid w:val="007C0E3F"/>
    <w:rsid w:val="007C206C"/>
    <w:rsid w:val="007C5729"/>
    <w:rsid w:val="007E77DC"/>
    <w:rsid w:val="007F0065"/>
    <w:rsid w:val="007F5F2A"/>
    <w:rsid w:val="008069B4"/>
    <w:rsid w:val="008111E4"/>
    <w:rsid w:val="0081301C"/>
    <w:rsid w:val="00817DD6"/>
    <w:rsid w:val="0084053C"/>
    <w:rsid w:val="00841525"/>
    <w:rsid w:val="008608BE"/>
    <w:rsid w:val="008629A9"/>
    <w:rsid w:val="0088513A"/>
    <w:rsid w:val="00893C19"/>
    <w:rsid w:val="008D6C8D"/>
    <w:rsid w:val="008E2B54"/>
    <w:rsid w:val="008E4404"/>
    <w:rsid w:val="008E58C7"/>
    <w:rsid w:val="008F4E4F"/>
    <w:rsid w:val="008F5021"/>
    <w:rsid w:val="00900478"/>
    <w:rsid w:val="00904E53"/>
    <w:rsid w:val="00910E25"/>
    <w:rsid w:val="00916685"/>
    <w:rsid w:val="00926217"/>
    <w:rsid w:val="0093338E"/>
    <w:rsid w:val="00943573"/>
    <w:rsid w:val="009441BD"/>
    <w:rsid w:val="0094491C"/>
    <w:rsid w:val="00970F8F"/>
    <w:rsid w:val="00971B61"/>
    <w:rsid w:val="00980C31"/>
    <w:rsid w:val="00981022"/>
    <w:rsid w:val="00981D6F"/>
    <w:rsid w:val="009955FF"/>
    <w:rsid w:val="009A0A32"/>
    <w:rsid w:val="009D23AD"/>
    <w:rsid w:val="009D259D"/>
    <w:rsid w:val="00A23BB5"/>
    <w:rsid w:val="00A36610"/>
    <w:rsid w:val="00A43547"/>
    <w:rsid w:val="00A47278"/>
    <w:rsid w:val="00A50D9D"/>
    <w:rsid w:val="00A53000"/>
    <w:rsid w:val="00A545C6"/>
    <w:rsid w:val="00A65624"/>
    <w:rsid w:val="00A75F87"/>
    <w:rsid w:val="00A84661"/>
    <w:rsid w:val="00A95D8B"/>
    <w:rsid w:val="00AA611C"/>
    <w:rsid w:val="00AC0270"/>
    <w:rsid w:val="00AC3EA3"/>
    <w:rsid w:val="00AC792D"/>
    <w:rsid w:val="00B657B8"/>
    <w:rsid w:val="00B84920"/>
    <w:rsid w:val="00B8556A"/>
    <w:rsid w:val="00BB1E70"/>
    <w:rsid w:val="00BB7138"/>
    <w:rsid w:val="00BD0465"/>
    <w:rsid w:val="00BD7368"/>
    <w:rsid w:val="00BF03C6"/>
    <w:rsid w:val="00C012A3"/>
    <w:rsid w:val="00C16F19"/>
    <w:rsid w:val="00C24B79"/>
    <w:rsid w:val="00C46580"/>
    <w:rsid w:val="00C52A7B"/>
    <w:rsid w:val="00C62C8F"/>
    <w:rsid w:val="00C6324C"/>
    <w:rsid w:val="00C679AA"/>
    <w:rsid w:val="00C724CF"/>
    <w:rsid w:val="00C75972"/>
    <w:rsid w:val="00C776E7"/>
    <w:rsid w:val="00C82792"/>
    <w:rsid w:val="00C948FD"/>
    <w:rsid w:val="00C96F24"/>
    <w:rsid w:val="00CB1157"/>
    <w:rsid w:val="00CB43D5"/>
    <w:rsid w:val="00CC76F9"/>
    <w:rsid w:val="00CD066B"/>
    <w:rsid w:val="00CD46E2"/>
    <w:rsid w:val="00CD6949"/>
    <w:rsid w:val="00D00D0B"/>
    <w:rsid w:val="00D04B69"/>
    <w:rsid w:val="00D25C57"/>
    <w:rsid w:val="00D43DCB"/>
    <w:rsid w:val="00D537FA"/>
    <w:rsid w:val="00D538D0"/>
    <w:rsid w:val="00D63F3D"/>
    <w:rsid w:val="00D80D99"/>
    <w:rsid w:val="00D87FDF"/>
    <w:rsid w:val="00D9503C"/>
    <w:rsid w:val="00DA1B0C"/>
    <w:rsid w:val="00DB26B2"/>
    <w:rsid w:val="00DD73EF"/>
    <w:rsid w:val="00DE23E8"/>
    <w:rsid w:val="00DF2699"/>
    <w:rsid w:val="00DF3B1F"/>
    <w:rsid w:val="00E0128B"/>
    <w:rsid w:val="00E06713"/>
    <w:rsid w:val="00E23FA8"/>
    <w:rsid w:val="00E64E17"/>
    <w:rsid w:val="00E94D94"/>
    <w:rsid w:val="00EA3D3C"/>
    <w:rsid w:val="00EC7CC3"/>
    <w:rsid w:val="00F14453"/>
    <w:rsid w:val="00F15656"/>
    <w:rsid w:val="00F30759"/>
    <w:rsid w:val="00F46494"/>
    <w:rsid w:val="00F558AB"/>
    <w:rsid w:val="00F61D89"/>
    <w:rsid w:val="00F62965"/>
    <w:rsid w:val="00F85CCA"/>
    <w:rsid w:val="00F86ABB"/>
    <w:rsid w:val="00F90383"/>
    <w:rsid w:val="00FA767F"/>
    <w:rsid w:val="00FD5C43"/>
    <w:rsid w:val="00FD7648"/>
    <w:rsid w:val="00FE4FE5"/>
    <w:rsid w:val="00FE7737"/>
    <w:rsid w:val="00FF1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FBF3A"/>
  <w15:docId w15:val="{27FF6417-89E5-4441-9421-E8D16B7E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47213A"/>
    <w:rPr>
      <w:color w:val="808080"/>
      <w:shd w:val="clear" w:color="auto" w:fill="E6E6E6"/>
    </w:rPr>
  </w:style>
  <w:style w:type="table" w:styleId="PlainTable5">
    <w:name w:val="Plain Table 5"/>
    <w:basedOn w:val="TableNormal"/>
    <w:uiPriority w:val="45"/>
    <w:rsid w:val="00E067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94D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58567869">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59574887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61009678">
      <w:bodyDiv w:val="1"/>
      <w:marLeft w:val="0"/>
      <w:marRight w:val="0"/>
      <w:marTop w:val="0"/>
      <w:marBottom w:val="0"/>
      <w:divBdr>
        <w:top w:val="none" w:sz="0" w:space="0" w:color="auto"/>
        <w:left w:val="none" w:sz="0" w:space="0" w:color="auto"/>
        <w:bottom w:val="none" w:sz="0" w:space="0" w:color="auto"/>
        <w:right w:val="none" w:sz="0" w:space="0" w:color="auto"/>
      </w:divBdr>
    </w:div>
    <w:div w:id="746925835">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38839747">
      <w:bodyDiv w:val="1"/>
      <w:marLeft w:val="0"/>
      <w:marRight w:val="0"/>
      <w:marTop w:val="0"/>
      <w:marBottom w:val="0"/>
      <w:divBdr>
        <w:top w:val="none" w:sz="0" w:space="0" w:color="auto"/>
        <w:left w:val="none" w:sz="0" w:space="0" w:color="auto"/>
        <w:bottom w:val="none" w:sz="0" w:space="0" w:color="auto"/>
        <w:right w:val="none" w:sz="0" w:space="0" w:color="auto"/>
      </w:divBdr>
    </w:div>
    <w:div w:id="1321232603">
      <w:bodyDiv w:val="1"/>
      <w:marLeft w:val="0"/>
      <w:marRight w:val="0"/>
      <w:marTop w:val="0"/>
      <w:marBottom w:val="0"/>
      <w:divBdr>
        <w:top w:val="none" w:sz="0" w:space="0" w:color="auto"/>
        <w:left w:val="none" w:sz="0" w:space="0" w:color="auto"/>
        <w:bottom w:val="none" w:sz="0" w:space="0" w:color="auto"/>
        <w:right w:val="none" w:sz="0" w:space="0" w:color="auto"/>
      </w:divBdr>
    </w:div>
    <w:div w:id="1604800763">
      <w:bodyDiv w:val="1"/>
      <w:marLeft w:val="0"/>
      <w:marRight w:val="0"/>
      <w:marTop w:val="0"/>
      <w:marBottom w:val="0"/>
      <w:divBdr>
        <w:top w:val="none" w:sz="0" w:space="0" w:color="auto"/>
        <w:left w:val="none" w:sz="0" w:space="0" w:color="auto"/>
        <w:bottom w:val="none" w:sz="0" w:space="0" w:color="auto"/>
        <w:right w:val="none" w:sz="0" w:space="0" w:color="auto"/>
      </w:divBdr>
    </w:div>
    <w:div w:id="1756239831">
      <w:bodyDiv w:val="1"/>
      <w:marLeft w:val="0"/>
      <w:marRight w:val="0"/>
      <w:marTop w:val="0"/>
      <w:marBottom w:val="0"/>
      <w:divBdr>
        <w:top w:val="none" w:sz="0" w:space="0" w:color="auto"/>
        <w:left w:val="none" w:sz="0" w:space="0" w:color="auto"/>
        <w:bottom w:val="none" w:sz="0" w:space="0" w:color="auto"/>
        <w:right w:val="none" w:sz="0" w:space="0" w:color="auto"/>
      </w:divBdr>
    </w:div>
    <w:div w:id="1874224313">
      <w:bodyDiv w:val="1"/>
      <w:marLeft w:val="0"/>
      <w:marRight w:val="0"/>
      <w:marTop w:val="0"/>
      <w:marBottom w:val="0"/>
      <w:divBdr>
        <w:top w:val="none" w:sz="0" w:space="0" w:color="auto"/>
        <w:left w:val="none" w:sz="0" w:space="0" w:color="auto"/>
        <w:bottom w:val="none" w:sz="0" w:space="0" w:color="auto"/>
        <w:right w:val="none" w:sz="0" w:space="0" w:color="auto"/>
      </w:divBdr>
    </w:div>
    <w:div w:id="1944529776">
      <w:bodyDiv w:val="1"/>
      <w:marLeft w:val="0"/>
      <w:marRight w:val="0"/>
      <w:marTop w:val="0"/>
      <w:marBottom w:val="0"/>
      <w:divBdr>
        <w:top w:val="none" w:sz="0" w:space="0" w:color="auto"/>
        <w:left w:val="none" w:sz="0" w:space="0" w:color="auto"/>
        <w:bottom w:val="none" w:sz="0" w:space="0" w:color="auto"/>
        <w:right w:val="none" w:sz="0" w:space="0" w:color="auto"/>
      </w:divBdr>
    </w:div>
    <w:div w:id="204566662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20White\Box\MyFiles\MyResearch\RemappingValidation\Manuscript\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3B8AB65-2D16-444A-B576-A91761D5B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C:\Users\Julie White\Box\MyFiles\MyResearch\RemappingValidation\Manuscript\frontiers_template.dotx</Template>
  <TotalTime>2</TotalTime>
  <Pages>11</Pages>
  <Words>6855</Words>
  <Characters>39077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White</dc:creator>
  <cp:keywords/>
  <dc:description/>
  <cp:lastModifiedBy>Microsoft Office User</cp:lastModifiedBy>
  <cp:revision>2</cp:revision>
  <cp:lastPrinted>2013-10-03T12:51:00Z</cp:lastPrinted>
  <dcterms:created xsi:type="dcterms:W3CDTF">2018-05-29T06:53:00Z</dcterms:created>
  <dcterms:modified xsi:type="dcterms:W3CDTF">2018-05-29T06:53:00Z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http://www.zotero.org/styles/american-journal-of-physical-anthropology</vt:lpwstr>
  </property>
  <property fmtid="{D5CDD505-2E9C-101B-9397-08002B2CF9AE}" pid="3" name="Mendeley Recent Style Name 0_1">
    <vt:lpwstr>American Journal of Physical Anthropology</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http://www.zotero.org/styles/frontiers-in-genetics</vt:lpwstr>
  </property>
  <property fmtid="{D5CDD505-2E9C-101B-9397-08002B2CF9AE}" pid="13" name="Mendeley Recent Style Name 5_1">
    <vt:lpwstr>Frontiers in Genetics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d33aa575-e043-3166-8e80-7586edd18890</vt:lpwstr>
  </property>
  <property fmtid="{D5CDD505-2E9C-101B-9397-08002B2CF9AE}" pid="24" name="Mendeley Citation Style_1">
    <vt:lpwstr>http://www.zotero.org/styles/frontiers-in-genetics</vt:lpwstr>
  </property>
</Properties>
</file>